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78FCE" w14:textId="77777777" w:rsidR="005C20AA" w:rsidRDefault="005C20AA" w:rsidP="003B2D24">
      <w:pPr>
        <w:jc w:val="center"/>
        <w:rPr>
          <w:rFonts w:ascii="Times New Roman" w:hAnsi="Times New Roman" w:cs="Times New Roman"/>
          <w:b/>
          <w:sz w:val="44"/>
          <w:szCs w:val="44"/>
          <w:u w:val="single"/>
        </w:rPr>
      </w:pPr>
      <w:r w:rsidRPr="005C20AA">
        <w:rPr>
          <w:rFonts w:ascii="Times New Roman" w:hAnsi="Times New Roman" w:cs="Times New Roman"/>
          <w:b/>
          <w:sz w:val="56"/>
          <w:szCs w:val="56"/>
          <w:u w:val="single"/>
        </w:rPr>
        <w:t xml:space="preserve">UGGS Student Group </w:t>
      </w:r>
      <w:r w:rsidR="003B2D24">
        <w:rPr>
          <w:rFonts w:ascii="Times New Roman" w:hAnsi="Times New Roman" w:cs="Times New Roman"/>
          <w:b/>
          <w:sz w:val="56"/>
          <w:szCs w:val="56"/>
          <w:u w:val="single"/>
        </w:rPr>
        <w:t>Event Grant</w:t>
      </w:r>
    </w:p>
    <w:p w14:paraId="6804D329" w14:textId="77777777" w:rsidR="003B2D24" w:rsidRDefault="003B2D24" w:rsidP="00A52B98">
      <w:pPr>
        <w:rPr>
          <w:rFonts w:ascii="Times New Roman" w:hAnsi="Times New Roman" w:cs="Times New Roman"/>
          <w:b/>
          <w:sz w:val="16"/>
          <w:szCs w:val="16"/>
          <w:u w:val="single"/>
        </w:rPr>
      </w:pPr>
    </w:p>
    <w:p w14:paraId="1C25B95E" w14:textId="77777777" w:rsidR="003B2D24" w:rsidRPr="003B2D24" w:rsidRDefault="003B2D24" w:rsidP="003B2D24">
      <w:pPr>
        <w:jc w:val="center"/>
        <w:rPr>
          <w:rFonts w:ascii="Times New Roman" w:hAnsi="Times New Roman" w:cs="Times New Roman"/>
          <w:b/>
          <w:i/>
          <w:sz w:val="20"/>
          <w:szCs w:val="20"/>
        </w:rPr>
      </w:pPr>
      <w:r>
        <w:rPr>
          <w:rFonts w:ascii="Times New Roman" w:hAnsi="Times New Roman" w:cs="Times New Roman"/>
          <w:b/>
          <w:i/>
          <w:sz w:val="20"/>
          <w:szCs w:val="20"/>
        </w:rPr>
        <w:t>*** Note: Responses to all questions should be about 1 paragraph long, but can be longer if necessary ***</w:t>
      </w:r>
    </w:p>
    <w:p w14:paraId="6E450D15" w14:textId="77777777" w:rsidR="003B2D24" w:rsidRPr="00A52B98" w:rsidRDefault="003B2D24" w:rsidP="00A52B98">
      <w:pPr>
        <w:rPr>
          <w:rFonts w:ascii="Times New Roman" w:hAnsi="Times New Roman" w:cs="Times New Roman"/>
          <w:b/>
          <w:sz w:val="16"/>
          <w:szCs w:val="16"/>
          <w:u w:val="single"/>
        </w:rPr>
      </w:pPr>
    </w:p>
    <w:p w14:paraId="6A13D8D6" w14:textId="77777777" w:rsidR="005C20AA" w:rsidRPr="00DF62F4" w:rsidRDefault="003B2D24" w:rsidP="003B2D24">
      <w:pPr>
        <w:rPr>
          <w:rFonts w:ascii="TimesNewRomanPS-BoldItalicMT" w:hAnsi="TimesNewRomanPS-BoldItalicMT" w:cs="TimesNewRomanPS-BoldItalicMT"/>
          <w:bCs/>
          <w:iCs/>
          <w:sz w:val="24"/>
          <w:szCs w:val="24"/>
          <w:u w:val="single"/>
        </w:rPr>
      </w:pPr>
      <w:r w:rsidRPr="00DF62F4">
        <w:rPr>
          <w:rFonts w:ascii="TimesNewRomanPS-BoldItalicMT" w:hAnsi="TimesNewRomanPS-BoldItalicMT" w:cs="TimesNewRomanPS-BoldItalicMT"/>
          <w:bCs/>
          <w:iCs/>
          <w:sz w:val="24"/>
          <w:szCs w:val="24"/>
          <w:u w:val="single"/>
        </w:rPr>
        <w:t>Event Details:</w:t>
      </w:r>
    </w:p>
    <w:p w14:paraId="16726D79" w14:textId="77777777" w:rsidR="003B2D24" w:rsidRPr="00DF62F4" w:rsidRDefault="003B2D24" w:rsidP="003B2D24">
      <w:pPr>
        <w:rPr>
          <w:rFonts w:ascii="TimesNewRomanPS-BoldItalicMT" w:hAnsi="TimesNewRomanPS-BoldItalicMT" w:cs="TimesNewRomanPS-BoldItalicMT"/>
          <w:bCs/>
          <w:iCs/>
          <w:sz w:val="24"/>
          <w:szCs w:val="24"/>
          <w:u w:val="single"/>
        </w:rPr>
      </w:pPr>
    </w:p>
    <w:p w14:paraId="58B0F60E" w14:textId="775E3FBD" w:rsidR="00477876" w:rsidRDefault="003B2D24" w:rsidP="004C6E42">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Describe the nature of the performance/event.</w:t>
      </w:r>
    </w:p>
    <w:p w14:paraId="75C0315D" w14:textId="77777777" w:rsidR="004C6E42" w:rsidRPr="004C6E42" w:rsidRDefault="004C6E42" w:rsidP="004C6E42">
      <w:pPr>
        <w:pStyle w:val="ListParagraph"/>
        <w:ind w:left="1080"/>
        <w:rPr>
          <w:rFonts w:ascii="TimesNewRomanPS-BoldItalicMT" w:hAnsi="TimesNewRomanPS-BoldItalicMT" w:cs="TimesNewRomanPS-BoldItalicMT"/>
          <w:bCs/>
          <w:iCs/>
          <w:sz w:val="24"/>
          <w:szCs w:val="24"/>
        </w:rPr>
      </w:pPr>
    </w:p>
    <w:p w14:paraId="0D0A3A14" w14:textId="0A306B71" w:rsidR="00477876" w:rsidRDefault="00477876" w:rsidP="00477876">
      <w:pPr>
        <w:pStyle w:val="ListParagraph"/>
        <w:spacing w:after="0" w:line="240" w:lineRule="auto"/>
        <w:ind w:left="1080"/>
        <w:rPr>
          <w:ins w:id="0" w:author="Anna Kramer" w:date="2019-08-29T10:42:00Z"/>
          <w:rFonts w:ascii="Times New Roman" w:eastAsia="Times New Roman" w:hAnsi="Times New Roman" w:cs="Times New Roman"/>
          <w:color w:val="000000" w:themeColor="text1"/>
          <w:sz w:val="24"/>
          <w:szCs w:val="24"/>
          <w:shd w:val="clear" w:color="auto" w:fill="FFFFFF"/>
        </w:rPr>
      </w:pPr>
      <w:r w:rsidRPr="0019025B">
        <w:rPr>
          <w:rFonts w:ascii="Times New Roman" w:eastAsia="Times New Roman" w:hAnsi="Times New Roman" w:cs="Times New Roman"/>
          <w:color w:val="000000" w:themeColor="text1"/>
          <w:sz w:val="24"/>
          <w:szCs w:val="24"/>
          <w:shd w:val="clear" w:color="auto" w:fill="FFFFFF"/>
        </w:rPr>
        <w:t>At this year's conference, we expect to have twelve panels speaking on a variety of historically significant and currently relevant topics. Among the themes our presenters have proposed to discuss in the upcoming conference are: public history; the geopolitics of ethnicity; environment and power; borderlands, frontiers, and the American West; gender and violence; and pedagog</w:t>
      </w:r>
      <w:r w:rsidR="0002037C" w:rsidRPr="0019025B">
        <w:rPr>
          <w:rFonts w:ascii="Times New Roman" w:eastAsia="Times New Roman" w:hAnsi="Times New Roman" w:cs="Times New Roman"/>
          <w:color w:val="000000" w:themeColor="text1"/>
          <w:sz w:val="24"/>
          <w:szCs w:val="24"/>
          <w:shd w:val="clear" w:color="auto" w:fill="FFFFFF"/>
        </w:rPr>
        <w:t>ical strategies</w:t>
      </w:r>
      <w:r w:rsidRPr="0019025B">
        <w:rPr>
          <w:rFonts w:ascii="Times New Roman" w:eastAsia="Times New Roman" w:hAnsi="Times New Roman" w:cs="Times New Roman"/>
          <w:color w:val="000000" w:themeColor="text1"/>
          <w:sz w:val="24"/>
          <w:szCs w:val="24"/>
          <w:shd w:val="clear" w:color="auto" w:fill="FFFFFF"/>
        </w:rPr>
        <w:t>.</w:t>
      </w:r>
    </w:p>
    <w:p w14:paraId="7E9673E3" w14:textId="6CE8C140" w:rsidR="00701A29" w:rsidRDefault="00701A29" w:rsidP="00477876">
      <w:pPr>
        <w:pStyle w:val="ListParagraph"/>
        <w:spacing w:after="0" w:line="240" w:lineRule="auto"/>
        <w:ind w:left="1080"/>
        <w:rPr>
          <w:ins w:id="1" w:author="Anna Kramer" w:date="2019-08-29T10:42:00Z"/>
          <w:rFonts w:ascii="Times New Roman" w:eastAsia="Times New Roman" w:hAnsi="Times New Roman" w:cs="Times New Roman"/>
          <w:color w:val="000000" w:themeColor="text1"/>
          <w:sz w:val="24"/>
          <w:szCs w:val="24"/>
          <w:shd w:val="clear" w:color="auto" w:fill="FFFFFF"/>
        </w:rPr>
      </w:pPr>
    </w:p>
    <w:p w14:paraId="3DDF30E6" w14:textId="2650693B" w:rsidR="00701A29" w:rsidRPr="003973AA" w:rsidRDefault="00701A29" w:rsidP="00701A29">
      <w:pPr>
        <w:pStyle w:val="ListParagraph"/>
        <w:ind w:left="1080"/>
        <w:rPr>
          <w:ins w:id="2" w:author="Anna Kramer" w:date="2019-08-29T10:43:00Z"/>
          <w:rFonts w:ascii="TimesNewRomanPS-BoldItalicMT" w:hAnsi="TimesNewRomanPS-BoldItalicMT" w:cs="TimesNewRomanPS-BoldItalicMT"/>
          <w:bCs/>
          <w:iCs/>
          <w:sz w:val="24"/>
          <w:szCs w:val="24"/>
        </w:rPr>
      </w:pPr>
      <w:ins w:id="3" w:author="Anna Kramer" w:date="2019-08-29T10:43:00Z">
        <w:r w:rsidRPr="000A1C23">
          <w:rPr>
            <w:rFonts w:ascii="TimesNewRomanPS-BoldItalicMT" w:hAnsi="TimesNewRomanPS-BoldItalicMT" w:cs="TimesNewRomanPS-BoldItalicMT"/>
            <w:bCs/>
            <w:iCs/>
            <w:sz w:val="24"/>
            <w:szCs w:val="24"/>
          </w:rPr>
          <w:t>The Rocky Mountain Interdisciplinary History Conference (RMIHC) is a unique conference that the University of Colorado's history graduate students plan and organize and that graduate students from around the country and across a number of disciplines atten</w:t>
        </w:r>
        <w:r>
          <w:rPr>
            <w:rFonts w:ascii="TimesNewRomanPS-BoldItalicMT" w:hAnsi="TimesNewRomanPS-BoldItalicMT" w:cs="TimesNewRomanPS-BoldItalicMT"/>
            <w:bCs/>
            <w:iCs/>
            <w:sz w:val="24"/>
            <w:szCs w:val="24"/>
          </w:rPr>
          <w:t>d. This year's conference,</w:t>
        </w:r>
        <w:r w:rsidRPr="000A1C23">
          <w:rPr>
            <w:rFonts w:ascii="TimesNewRomanPS-BoldItalicMT" w:hAnsi="TimesNewRomanPS-BoldItalicMT" w:cs="TimesNewRomanPS-BoldItalicMT"/>
            <w:bCs/>
            <w:iCs/>
            <w:sz w:val="24"/>
            <w:szCs w:val="24"/>
          </w:rPr>
          <w:t xml:space="preserve"> </w:t>
        </w:r>
        <w:r>
          <w:rPr>
            <w:rFonts w:ascii="TimesNewRomanPS-BoldItalicMT" w:hAnsi="TimesNewRomanPS-BoldItalicMT" w:cs="TimesNewRomanPS-BoldItalicMT"/>
            <w:bCs/>
            <w:iCs/>
            <w:sz w:val="24"/>
            <w:szCs w:val="24"/>
          </w:rPr>
          <w:t xml:space="preserve">which takes place </w:t>
        </w:r>
        <w:r w:rsidRPr="000A1C23">
          <w:rPr>
            <w:rFonts w:ascii="TimesNewRomanPS-BoldItalicMT" w:hAnsi="TimesNewRomanPS-BoldItalicMT" w:cs="TimesNewRomanPS-BoldItalicMT"/>
            <w:bCs/>
            <w:iCs/>
            <w:sz w:val="24"/>
            <w:szCs w:val="24"/>
          </w:rPr>
          <w:t xml:space="preserve">September </w:t>
        </w:r>
        <w:r>
          <w:rPr>
            <w:rFonts w:ascii="TimesNewRomanPS-BoldItalicMT" w:hAnsi="TimesNewRomanPS-BoldItalicMT" w:cs="TimesNewRomanPS-BoldItalicMT"/>
            <w:bCs/>
            <w:iCs/>
            <w:sz w:val="24"/>
            <w:szCs w:val="24"/>
          </w:rPr>
          <w:t>2</w:t>
        </w:r>
        <w:r>
          <w:rPr>
            <w:rFonts w:ascii="TimesNewRomanPS-BoldItalicMT" w:hAnsi="TimesNewRomanPS-BoldItalicMT" w:cs="TimesNewRomanPS-BoldItalicMT"/>
            <w:bCs/>
            <w:iCs/>
            <w:sz w:val="24"/>
            <w:szCs w:val="24"/>
          </w:rPr>
          <w:t>0</w:t>
        </w:r>
        <w:r w:rsidRPr="000A1C23">
          <w:rPr>
            <w:rFonts w:ascii="TimesNewRomanPS-BoldItalicMT" w:hAnsi="TimesNewRomanPS-BoldItalicMT" w:cs="TimesNewRomanPS-BoldItalicMT"/>
            <w:bCs/>
            <w:iCs/>
            <w:sz w:val="24"/>
            <w:szCs w:val="24"/>
            <w:vertAlign w:val="superscript"/>
          </w:rPr>
          <w:t>st</w:t>
        </w:r>
        <w:r>
          <w:rPr>
            <w:rFonts w:ascii="TimesNewRomanPS-BoldItalicMT" w:hAnsi="TimesNewRomanPS-BoldItalicMT" w:cs="TimesNewRomanPS-BoldItalicMT"/>
            <w:bCs/>
            <w:iCs/>
            <w:sz w:val="24"/>
            <w:szCs w:val="24"/>
          </w:rPr>
          <w:t>-2</w:t>
        </w:r>
        <w:r>
          <w:rPr>
            <w:rFonts w:ascii="TimesNewRomanPS-BoldItalicMT" w:hAnsi="TimesNewRomanPS-BoldItalicMT" w:cs="TimesNewRomanPS-BoldItalicMT"/>
            <w:bCs/>
            <w:iCs/>
            <w:sz w:val="24"/>
            <w:szCs w:val="24"/>
          </w:rPr>
          <w:t>2n</w:t>
        </w:r>
        <w:r>
          <w:rPr>
            <w:rFonts w:ascii="TimesNewRomanPS-BoldItalicMT" w:hAnsi="TimesNewRomanPS-BoldItalicMT" w:cs="TimesNewRomanPS-BoldItalicMT"/>
            <w:bCs/>
            <w:iCs/>
            <w:sz w:val="24"/>
            <w:szCs w:val="24"/>
          </w:rPr>
          <w:t>d</w:t>
        </w:r>
        <w:r w:rsidRPr="000A1C23">
          <w:rPr>
            <w:rFonts w:ascii="TimesNewRomanPS-BoldItalicMT" w:hAnsi="TimesNewRomanPS-BoldItalicMT" w:cs="TimesNewRomanPS-BoldItalicMT"/>
            <w:bCs/>
            <w:iCs/>
            <w:sz w:val="24"/>
            <w:szCs w:val="24"/>
          </w:rPr>
          <w:t xml:space="preserve">, marks the </w:t>
        </w:r>
        <w:r>
          <w:rPr>
            <w:rFonts w:ascii="TimesNewRomanPS-BoldItalicMT" w:hAnsi="TimesNewRomanPS-BoldItalicMT" w:cs="TimesNewRomanPS-BoldItalicMT"/>
            <w:bCs/>
            <w:iCs/>
            <w:sz w:val="24"/>
            <w:szCs w:val="24"/>
          </w:rPr>
          <w:t>twentieth</w:t>
        </w:r>
        <w:r w:rsidRPr="000A1C23">
          <w:rPr>
            <w:rFonts w:ascii="TimesNewRomanPS-BoldItalicMT" w:hAnsi="TimesNewRomanPS-BoldItalicMT" w:cs="TimesNewRomanPS-BoldItalicMT"/>
            <w:bCs/>
            <w:iCs/>
            <w:sz w:val="24"/>
            <w:szCs w:val="24"/>
          </w:rPr>
          <w:t xml:space="preserve"> annual event. The principle goal of the conference is to provide graduate students with the opportunity to present their original work among their peers in an atmosphere that is both professional and congenial. RMIHC mirrors the format and structure of a professional academic conference; each panel features a faculty moderator, a graduate student commentator, and a group discussion. In past</w:t>
        </w:r>
        <w:r>
          <w:rPr>
            <w:rFonts w:ascii="TimesNewRomanPS-BoldItalicMT" w:hAnsi="TimesNewRomanPS-BoldItalicMT" w:cs="TimesNewRomanPS-BoldItalicMT"/>
            <w:bCs/>
            <w:iCs/>
            <w:sz w:val="24"/>
            <w:szCs w:val="24"/>
          </w:rPr>
          <w:t xml:space="preserve"> years, RMIHC has offered ten to twelve</w:t>
        </w:r>
        <w:r w:rsidRPr="000A1C23">
          <w:rPr>
            <w:rFonts w:ascii="TimesNewRomanPS-BoldItalicMT" w:hAnsi="TimesNewRomanPS-BoldItalicMT" w:cs="TimesNewRomanPS-BoldItalicMT"/>
            <w:bCs/>
            <w:iCs/>
            <w:sz w:val="24"/>
            <w:szCs w:val="24"/>
          </w:rPr>
          <w:t xml:space="preserve"> conference panels of three presenters each. A hike at Chautauqua</w:t>
        </w:r>
        <w:r>
          <w:rPr>
            <w:rFonts w:ascii="TimesNewRomanPS-BoldItalicMT" w:hAnsi="TimesNewRomanPS-BoldItalicMT" w:cs="TimesNewRomanPS-BoldItalicMT"/>
            <w:bCs/>
            <w:iCs/>
            <w:sz w:val="24"/>
            <w:szCs w:val="24"/>
          </w:rPr>
          <w:t xml:space="preserve"> Park</w:t>
        </w:r>
        <w:r w:rsidRPr="000A1C23">
          <w:rPr>
            <w:rFonts w:ascii="TimesNewRomanPS-BoldItalicMT" w:hAnsi="TimesNewRomanPS-BoldItalicMT" w:cs="TimesNewRomanPS-BoldItalicMT"/>
            <w:bCs/>
            <w:iCs/>
            <w:sz w:val="24"/>
            <w:szCs w:val="24"/>
          </w:rPr>
          <w:t xml:space="preserve">, a welcome banquet, a </w:t>
        </w:r>
        <w:r>
          <w:rPr>
            <w:rFonts w:ascii="TimesNewRomanPS-BoldItalicMT" w:hAnsi="TimesNewRomanPS-BoldItalicMT" w:cs="TimesNewRomanPS-BoldItalicMT"/>
            <w:bCs/>
            <w:iCs/>
            <w:sz w:val="24"/>
            <w:szCs w:val="24"/>
          </w:rPr>
          <w:t>pedagogy</w:t>
        </w:r>
        <w:r w:rsidRPr="000A1C23">
          <w:rPr>
            <w:rFonts w:ascii="TimesNewRomanPS-BoldItalicMT" w:hAnsi="TimesNewRomanPS-BoldItalicMT" w:cs="TimesNewRomanPS-BoldItalicMT"/>
            <w:bCs/>
            <w:iCs/>
            <w:sz w:val="24"/>
            <w:szCs w:val="24"/>
          </w:rPr>
          <w:t xml:space="preserve"> </w:t>
        </w:r>
        <w:r>
          <w:rPr>
            <w:rFonts w:ascii="TimesNewRomanPS-BoldItalicMT" w:hAnsi="TimesNewRomanPS-BoldItalicMT" w:cs="TimesNewRomanPS-BoldItalicMT"/>
            <w:bCs/>
            <w:iCs/>
            <w:sz w:val="24"/>
            <w:szCs w:val="24"/>
          </w:rPr>
          <w:t>workshop</w:t>
        </w:r>
        <w:r w:rsidRPr="000A1C23">
          <w:rPr>
            <w:rFonts w:ascii="TimesNewRomanPS-BoldItalicMT" w:hAnsi="TimesNewRomanPS-BoldItalicMT" w:cs="TimesNewRomanPS-BoldItalicMT"/>
            <w:bCs/>
            <w:iCs/>
            <w:sz w:val="24"/>
            <w:szCs w:val="24"/>
          </w:rPr>
          <w:t xml:space="preserve">, a happy hour, and a keynote address, this year to be given by Dr. </w:t>
        </w:r>
        <w:r>
          <w:rPr>
            <w:rFonts w:ascii="TimesNewRomanPS-BoldItalicMT" w:hAnsi="TimesNewRomanPS-BoldItalicMT" w:cs="TimesNewRomanPS-BoldItalicMT"/>
            <w:bCs/>
            <w:iCs/>
            <w:sz w:val="24"/>
            <w:szCs w:val="24"/>
          </w:rPr>
          <w:t xml:space="preserve">Laura </w:t>
        </w:r>
        <w:proofErr w:type="spellStart"/>
        <w:r>
          <w:rPr>
            <w:rFonts w:ascii="TimesNewRomanPS-BoldItalicMT" w:hAnsi="TimesNewRomanPS-BoldItalicMT" w:cs="TimesNewRomanPS-BoldItalicMT"/>
            <w:bCs/>
            <w:iCs/>
            <w:sz w:val="24"/>
            <w:szCs w:val="24"/>
          </w:rPr>
          <w:t>Westhoff</w:t>
        </w:r>
        <w:proofErr w:type="spellEnd"/>
        <w:r>
          <w:rPr>
            <w:rFonts w:ascii="TimesNewRomanPS-BoldItalicMT" w:hAnsi="TimesNewRomanPS-BoldItalicMT" w:cs="TimesNewRomanPS-BoldItalicMT"/>
            <w:bCs/>
            <w:iCs/>
            <w:sz w:val="24"/>
            <w:szCs w:val="24"/>
          </w:rPr>
          <w:t>,</w:t>
        </w:r>
      </w:ins>
      <w:ins w:id="4" w:author="Anna Kramer" w:date="2019-08-29T10:44:00Z">
        <w:r>
          <w:rPr>
            <w:rFonts w:ascii="TimesNewRomanPS-BoldItalicMT" w:hAnsi="TimesNewRomanPS-BoldItalicMT" w:cs="TimesNewRomanPS-BoldItalicMT"/>
            <w:bCs/>
            <w:iCs/>
            <w:sz w:val="24"/>
            <w:szCs w:val="24"/>
          </w:rPr>
          <w:t xml:space="preserve"> Associate Professor of History </w:t>
        </w:r>
      </w:ins>
      <w:ins w:id="5" w:author="Anna Kramer" w:date="2019-08-29T10:48:00Z">
        <w:r>
          <w:rPr>
            <w:rFonts w:ascii="TimesNewRomanPS-BoldItalicMT" w:hAnsi="TimesNewRomanPS-BoldItalicMT" w:cs="TimesNewRomanPS-BoldItalicMT"/>
            <w:bCs/>
            <w:iCs/>
            <w:sz w:val="24"/>
            <w:szCs w:val="24"/>
          </w:rPr>
          <w:t xml:space="preserve">and Education </w:t>
        </w:r>
      </w:ins>
      <w:ins w:id="6" w:author="Anna Kramer" w:date="2019-08-29T10:44:00Z">
        <w:r>
          <w:rPr>
            <w:rFonts w:ascii="TimesNewRomanPS-BoldItalicMT" w:hAnsi="TimesNewRomanPS-BoldItalicMT" w:cs="TimesNewRomanPS-BoldItalicMT"/>
            <w:bCs/>
            <w:iCs/>
            <w:sz w:val="24"/>
            <w:szCs w:val="24"/>
          </w:rPr>
          <w:t>at the University of Missouri St. Louis,</w:t>
        </w:r>
      </w:ins>
      <w:ins w:id="7" w:author="Anna Kramer" w:date="2019-08-29T10:43:00Z">
        <w:r w:rsidRPr="000A1C23">
          <w:rPr>
            <w:rFonts w:ascii="TimesNewRomanPS-BoldItalicMT" w:hAnsi="TimesNewRomanPS-BoldItalicMT" w:cs="TimesNewRomanPS-BoldItalicMT"/>
            <w:bCs/>
            <w:iCs/>
            <w:sz w:val="24"/>
            <w:szCs w:val="24"/>
          </w:rPr>
          <w:t xml:space="preserve"> provide attendees with an opportunity to make professional connections, to discuss their scholarship, and to become acquainted with the resources that </w:t>
        </w:r>
        <w:commentRangeStart w:id="8"/>
        <w:r>
          <w:rPr>
            <w:rFonts w:ascii="TimesNewRomanPS-BoldItalicMT" w:hAnsi="TimesNewRomanPS-BoldItalicMT" w:cs="TimesNewRomanPS-BoldItalicMT"/>
            <w:bCs/>
            <w:iCs/>
            <w:sz w:val="24"/>
            <w:szCs w:val="24"/>
          </w:rPr>
          <w:t>CU</w:t>
        </w:r>
        <w:r w:rsidRPr="000A1C23">
          <w:rPr>
            <w:rFonts w:ascii="TimesNewRomanPS-BoldItalicMT" w:hAnsi="TimesNewRomanPS-BoldItalicMT" w:cs="TimesNewRomanPS-BoldItalicMT"/>
            <w:bCs/>
            <w:iCs/>
            <w:sz w:val="24"/>
            <w:szCs w:val="24"/>
          </w:rPr>
          <w:t xml:space="preserve"> has to offer.</w:t>
        </w:r>
      </w:ins>
      <w:commentRangeEnd w:id="8"/>
      <w:ins w:id="9" w:author="Anna Kramer" w:date="2019-08-29T10:44:00Z">
        <w:r>
          <w:rPr>
            <w:rStyle w:val="CommentReference"/>
          </w:rPr>
          <w:commentReference w:id="8"/>
        </w:r>
      </w:ins>
    </w:p>
    <w:p w14:paraId="384AA2C5" w14:textId="77777777" w:rsidR="00701A29" w:rsidRPr="0019025B" w:rsidRDefault="00701A29" w:rsidP="00477876">
      <w:pPr>
        <w:pStyle w:val="ListParagraph"/>
        <w:spacing w:after="0" w:line="240" w:lineRule="auto"/>
        <w:ind w:left="1080"/>
        <w:rPr>
          <w:rFonts w:ascii="Times New Roman" w:eastAsia="Times New Roman" w:hAnsi="Times New Roman" w:cs="Times New Roman"/>
          <w:color w:val="000000" w:themeColor="text1"/>
          <w:sz w:val="24"/>
          <w:szCs w:val="24"/>
        </w:rPr>
      </w:pPr>
    </w:p>
    <w:p w14:paraId="7F641198" w14:textId="77777777" w:rsidR="003B2D24" w:rsidRPr="0033270C" w:rsidRDefault="003B2D24" w:rsidP="0033270C">
      <w:pPr>
        <w:rPr>
          <w:rFonts w:ascii="TimesNewRomanPS-BoldItalicMT" w:hAnsi="TimesNewRomanPS-BoldItalicMT" w:cs="TimesNewRomanPS-BoldItalicMT"/>
          <w:bCs/>
          <w:iCs/>
          <w:sz w:val="24"/>
          <w:szCs w:val="24"/>
        </w:rPr>
      </w:pPr>
    </w:p>
    <w:p w14:paraId="3692AD9F" w14:textId="77777777" w:rsidR="004C6E42" w:rsidRDefault="003B2D24" w:rsidP="004C6E42">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Give a brief biography of the performer(s) / lecturer(s) / etc.</w:t>
      </w:r>
    </w:p>
    <w:p w14:paraId="1E01FF63" w14:textId="77777777" w:rsidR="004C6E42" w:rsidRDefault="004C6E42" w:rsidP="004C6E42">
      <w:pPr>
        <w:pStyle w:val="ListParagraph"/>
        <w:ind w:left="1080"/>
        <w:rPr>
          <w:rFonts w:ascii="Times New Roman" w:eastAsia="Times New Roman" w:hAnsi="Times New Roman" w:cs="Times New Roman"/>
          <w:color w:val="333333"/>
          <w:sz w:val="25"/>
          <w:szCs w:val="25"/>
          <w:shd w:val="clear" w:color="auto" w:fill="FFFFFF"/>
        </w:rPr>
      </w:pPr>
    </w:p>
    <w:p w14:paraId="19A7BC23" w14:textId="7612F97B" w:rsidR="003B2D24" w:rsidRDefault="00477876" w:rsidP="004C6E42">
      <w:pPr>
        <w:pStyle w:val="ListParagraph"/>
        <w:ind w:left="1080"/>
        <w:rPr>
          <w:ins w:id="10" w:author="Anna Kramer" w:date="2019-08-29T10:46:00Z"/>
          <w:rFonts w:ascii="Times New Roman" w:eastAsia="Times New Roman" w:hAnsi="Times New Roman" w:cs="Times New Roman"/>
          <w:color w:val="000000" w:themeColor="text1"/>
          <w:sz w:val="24"/>
          <w:szCs w:val="24"/>
          <w:shd w:val="clear" w:color="auto" w:fill="FFFFFF"/>
        </w:rPr>
      </w:pPr>
      <w:r w:rsidRPr="0019025B">
        <w:rPr>
          <w:rFonts w:ascii="Times New Roman" w:eastAsia="Times New Roman" w:hAnsi="Times New Roman" w:cs="Times New Roman"/>
          <w:color w:val="000000" w:themeColor="text1"/>
          <w:sz w:val="24"/>
          <w:szCs w:val="24"/>
          <w:shd w:val="clear" w:color="auto" w:fill="FFFFFF"/>
        </w:rPr>
        <w:t>Our conference will feature the research of approximately 25 graduate students. The speakers do not need to be students of history, but they must present on topics relevant to the field.</w:t>
      </w:r>
      <w:r w:rsidRPr="0019025B">
        <w:rPr>
          <w:rFonts w:ascii="Times New Roman" w:hAnsi="Times New Roman" w:cs="Times New Roman"/>
          <w:color w:val="000000" w:themeColor="text1"/>
          <w:sz w:val="24"/>
          <w:szCs w:val="24"/>
          <w:shd w:val="clear" w:color="auto" w:fill="FFFFFF"/>
        </w:rPr>
        <w:t xml:space="preserve"> </w:t>
      </w:r>
      <w:r w:rsidRPr="0019025B">
        <w:rPr>
          <w:rFonts w:ascii="Times New Roman" w:eastAsia="Times New Roman" w:hAnsi="Times New Roman" w:cs="Times New Roman"/>
          <w:color w:val="000000" w:themeColor="text1"/>
          <w:sz w:val="24"/>
          <w:szCs w:val="24"/>
          <w:shd w:val="clear" w:color="auto" w:fill="FFFFFF"/>
        </w:rPr>
        <w:t xml:space="preserve">The presenters whom we have invited submitted applications after receiving an open call for papers, which we distributed to professionals and educational institutions both within and outside of the United </w:t>
      </w:r>
      <w:commentRangeStart w:id="11"/>
      <w:r w:rsidRPr="0019025B">
        <w:rPr>
          <w:rFonts w:ascii="Times New Roman" w:eastAsia="Times New Roman" w:hAnsi="Times New Roman" w:cs="Times New Roman"/>
          <w:color w:val="000000" w:themeColor="text1"/>
          <w:sz w:val="24"/>
          <w:szCs w:val="24"/>
          <w:shd w:val="clear" w:color="auto" w:fill="FFFFFF"/>
        </w:rPr>
        <w:t>States</w:t>
      </w:r>
      <w:commentRangeEnd w:id="11"/>
      <w:r w:rsidR="00701A29">
        <w:rPr>
          <w:rStyle w:val="CommentReference"/>
        </w:rPr>
        <w:commentReference w:id="11"/>
      </w:r>
      <w:r w:rsidRPr="0019025B">
        <w:rPr>
          <w:rFonts w:ascii="Times New Roman" w:eastAsia="Times New Roman" w:hAnsi="Times New Roman" w:cs="Times New Roman"/>
          <w:color w:val="000000" w:themeColor="text1"/>
          <w:sz w:val="24"/>
          <w:szCs w:val="24"/>
          <w:shd w:val="clear" w:color="auto" w:fill="FFFFFF"/>
        </w:rPr>
        <w:t>.</w:t>
      </w:r>
    </w:p>
    <w:p w14:paraId="50F9E48F" w14:textId="675B71C2" w:rsidR="00701A29" w:rsidRPr="0019025B" w:rsidRDefault="00701A29" w:rsidP="004C6E42">
      <w:pPr>
        <w:pStyle w:val="ListParagraph"/>
        <w:ind w:left="1080"/>
        <w:rPr>
          <w:rFonts w:ascii="Times New Roman" w:eastAsia="Times New Roman" w:hAnsi="Times New Roman" w:cs="Times New Roman"/>
          <w:color w:val="000000" w:themeColor="text1"/>
          <w:sz w:val="24"/>
          <w:szCs w:val="24"/>
          <w:shd w:val="clear" w:color="auto" w:fill="FFFFFF"/>
        </w:rPr>
      </w:pPr>
      <w:ins w:id="12" w:author="Anna Kramer" w:date="2019-08-29T10:46:00Z">
        <w:r>
          <w:rPr>
            <w:rFonts w:ascii="Times New Roman" w:eastAsia="Times New Roman" w:hAnsi="Times New Roman" w:cs="Times New Roman"/>
            <w:color w:val="000000" w:themeColor="text1"/>
            <w:sz w:val="24"/>
            <w:szCs w:val="24"/>
            <w:shd w:val="clear" w:color="auto" w:fill="FFFFFF"/>
          </w:rPr>
          <w:lastRenderedPageBreak/>
          <w:t xml:space="preserve">Our keynote speaker, Dr. Laura </w:t>
        </w:r>
        <w:proofErr w:type="spellStart"/>
        <w:r>
          <w:rPr>
            <w:rFonts w:ascii="Times New Roman" w:eastAsia="Times New Roman" w:hAnsi="Times New Roman" w:cs="Times New Roman"/>
            <w:color w:val="000000" w:themeColor="text1"/>
            <w:sz w:val="24"/>
            <w:szCs w:val="24"/>
            <w:shd w:val="clear" w:color="auto" w:fill="FFFFFF"/>
          </w:rPr>
          <w:t>Westhoff</w:t>
        </w:r>
        <w:proofErr w:type="spellEnd"/>
        <w:r>
          <w:rPr>
            <w:rFonts w:ascii="Times New Roman" w:eastAsia="Times New Roman" w:hAnsi="Times New Roman" w:cs="Times New Roman"/>
            <w:color w:val="000000" w:themeColor="text1"/>
            <w:sz w:val="24"/>
            <w:szCs w:val="24"/>
            <w:shd w:val="clear" w:color="auto" w:fill="FFFFFF"/>
          </w:rPr>
          <w:t>, is an Associate Professor of History</w:t>
        </w:r>
      </w:ins>
      <w:ins w:id="13" w:author="Anna Kramer" w:date="2019-08-29T10:48:00Z">
        <w:r>
          <w:rPr>
            <w:rFonts w:ascii="Times New Roman" w:eastAsia="Times New Roman" w:hAnsi="Times New Roman" w:cs="Times New Roman"/>
            <w:color w:val="000000" w:themeColor="text1"/>
            <w:sz w:val="24"/>
            <w:szCs w:val="24"/>
            <w:shd w:val="clear" w:color="auto" w:fill="FFFFFF"/>
          </w:rPr>
          <w:t xml:space="preserve"> and Education</w:t>
        </w:r>
      </w:ins>
      <w:ins w:id="14" w:author="Anna Kramer" w:date="2019-08-29T10:46:00Z">
        <w:r>
          <w:rPr>
            <w:rFonts w:ascii="Times New Roman" w:eastAsia="Times New Roman" w:hAnsi="Times New Roman" w:cs="Times New Roman"/>
            <w:color w:val="000000" w:themeColor="text1"/>
            <w:sz w:val="24"/>
            <w:szCs w:val="24"/>
            <w:shd w:val="clear" w:color="auto" w:fill="FFFFFF"/>
          </w:rPr>
          <w:t xml:space="preserve"> at the University of Missouri St. Louis. </w:t>
        </w:r>
      </w:ins>
      <w:ins w:id="15" w:author="Anna Kramer" w:date="2019-08-29T10:48:00Z">
        <w:r>
          <w:rPr>
            <w:rFonts w:ascii="Times New Roman" w:eastAsia="Times New Roman" w:hAnsi="Times New Roman" w:cs="Times New Roman"/>
            <w:color w:val="000000" w:themeColor="text1"/>
            <w:sz w:val="24"/>
            <w:szCs w:val="24"/>
            <w:shd w:val="clear" w:color="auto" w:fill="FFFFFF"/>
          </w:rPr>
          <w:t xml:space="preserve">She earned her PhD in U.S. History from Washington University in St. Louis, and specializes in the fields of the Gilded Age and Progressive Era, American Democracy and social movements, the Scholarship of Teaching and Learning History, and the History of Education. Dr. </w:t>
        </w:r>
        <w:proofErr w:type="spellStart"/>
        <w:r>
          <w:rPr>
            <w:rFonts w:ascii="Times New Roman" w:eastAsia="Times New Roman" w:hAnsi="Times New Roman" w:cs="Times New Roman"/>
            <w:color w:val="000000" w:themeColor="text1"/>
            <w:sz w:val="24"/>
            <w:szCs w:val="24"/>
            <w:shd w:val="clear" w:color="auto" w:fill="FFFFFF"/>
          </w:rPr>
          <w:t>Westhoff</w:t>
        </w:r>
        <w:proofErr w:type="spellEnd"/>
        <w:r>
          <w:rPr>
            <w:rFonts w:ascii="Times New Roman" w:eastAsia="Times New Roman" w:hAnsi="Times New Roman" w:cs="Times New Roman"/>
            <w:color w:val="000000" w:themeColor="text1"/>
            <w:sz w:val="24"/>
            <w:szCs w:val="24"/>
            <w:shd w:val="clear" w:color="auto" w:fill="FFFFFF"/>
          </w:rPr>
          <w:t xml:space="preserve"> will also be running the pedagogy workshop</w:t>
        </w:r>
      </w:ins>
      <w:ins w:id="16" w:author="Anna Kramer" w:date="2019-08-29T10:49:00Z">
        <w:r>
          <w:rPr>
            <w:rFonts w:ascii="Times New Roman" w:eastAsia="Times New Roman" w:hAnsi="Times New Roman" w:cs="Times New Roman"/>
            <w:color w:val="000000" w:themeColor="text1"/>
            <w:sz w:val="24"/>
            <w:szCs w:val="24"/>
            <w:shd w:val="clear" w:color="auto" w:fill="FFFFFF"/>
          </w:rPr>
          <w:t xml:space="preserve">, which occurs over lunch during the conference. </w:t>
        </w:r>
      </w:ins>
    </w:p>
    <w:p w14:paraId="50B35583" w14:textId="77777777" w:rsidR="004C6E42" w:rsidRPr="00DF62F4" w:rsidRDefault="004C6E42" w:rsidP="004C6E42">
      <w:pPr>
        <w:pStyle w:val="ListParagraph"/>
        <w:ind w:left="1080"/>
        <w:rPr>
          <w:rFonts w:ascii="TimesNewRomanPS-BoldItalicMT" w:hAnsi="TimesNewRomanPS-BoldItalicMT" w:cs="TimesNewRomanPS-BoldItalicMT"/>
          <w:bCs/>
          <w:iCs/>
          <w:sz w:val="24"/>
          <w:szCs w:val="24"/>
        </w:rPr>
      </w:pPr>
    </w:p>
    <w:p w14:paraId="52E94C5B" w14:textId="13398366" w:rsidR="003B2D24" w:rsidRDefault="003B2D24" w:rsidP="003B2D24">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How will this event benefit CU graduate students, the CU community, and/or the City of Boulder community?</w:t>
      </w:r>
    </w:p>
    <w:p w14:paraId="2072A1EB" w14:textId="77777777" w:rsidR="00477876" w:rsidRPr="00DF62F4" w:rsidRDefault="00477876" w:rsidP="00477876">
      <w:pPr>
        <w:pStyle w:val="ListParagraph"/>
        <w:ind w:left="1080"/>
        <w:rPr>
          <w:rFonts w:ascii="TimesNewRomanPS-BoldItalicMT" w:hAnsi="TimesNewRomanPS-BoldItalicMT" w:cs="TimesNewRomanPS-BoldItalicMT"/>
          <w:bCs/>
          <w:iCs/>
          <w:sz w:val="24"/>
          <w:szCs w:val="24"/>
        </w:rPr>
      </w:pPr>
    </w:p>
    <w:p w14:paraId="5D1F985B" w14:textId="77777777" w:rsidR="00477876" w:rsidRPr="0019025B" w:rsidRDefault="00477876" w:rsidP="00477876">
      <w:pPr>
        <w:pStyle w:val="ListParagraph"/>
        <w:spacing w:after="0" w:line="240" w:lineRule="auto"/>
        <w:ind w:left="1080"/>
        <w:rPr>
          <w:rFonts w:ascii="Times New Roman" w:eastAsia="Times New Roman" w:hAnsi="Times New Roman" w:cs="Times New Roman"/>
          <w:color w:val="000000" w:themeColor="text1"/>
          <w:sz w:val="24"/>
          <w:szCs w:val="24"/>
        </w:rPr>
      </w:pPr>
      <w:r w:rsidRPr="0019025B">
        <w:rPr>
          <w:rFonts w:ascii="Times New Roman" w:eastAsia="Times New Roman" w:hAnsi="Times New Roman" w:cs="Times New Roman"/>
          <w:color w:val="000000" w:themeColor="text1"/>
          <w:sz w:val="24"/>
          <w:szCs w:val="24"/>
          <w:shd w:val="clear" w:color="auto" w:fill="FFFFFF"/>
        </w:rPr>
        <w:t xml:space="preserve">This event empowers graduate students to network and collaborate across departments and disciplinary boundaries. Our speakers represent a wide array of universities. Although many are students of history, we also welcome presenters who come from a variety of other disciplines and whose interdisciplinary research engages with and enhances historical scholarship. We believe scholarly inquiry is too often limited by the boundaries of academic disciplines. The Rocky Mountain Interdisciplinary Historical Conference seeks to benefit CU by breaking down these boundaries and promoting research relevant not only to the discipline of history but to other fields as </w:t>
      </w:r>
      <w:commentRangeStart w:id="17"/>
      <w:r w:rsidRPr="0019025B">
        <w:rPr>
          <w:rFonts w:ascii="Times New Roman" w:eastAsia="Times New Roman" w:hAnsi="Times New Roman" w:cs="Times New Roman"/>
          <w:color w:val="000000" w:themeColor="text1"/>
          <w:sz w:val="24"/>
          <w:szCs w:val="24"/>
          <w:shd w:val="clear" w:color="auto" w:fill="FFFFFF"/>
        </w:rPr>
        <w:t>well</w:t>
      </w:r>
      <w:commentRangeEnd w:id="17"/>
      <w:r w:rsidR="001652B9">
        <w:rPr>
          <w:rStyle w:val="CommentReference"/>
        </w:rPr>
        <w:commentReference w:id="17"/>
      </w:r>
      <w:r w:rsidRPr="0019025B">
        <w:rPr>
          <w:rFonts w:ascii="Times New Roman" w:eastAsia="Times New Roman" w:hAnsi="Times New Roman" w:cs="Times New Roman"/>
          <w:color w:val="000000" w:themeColor="text1"/>
          <w:sz w:val="24"/>
          <w:szCs w:val="24"/>
          <w:shd w:val="clear" w:color="auto" w:fill="FFFFFF"/>
        </w:rPr>
        <w:t>.</w:t>
      </w:r>
    </w:p>
    <w:p w14:paraId="2D87AFFC" w14:textId="77777777" w:rsidR="00AD6796" w:rsidRPr="00DF62F4" w:rsidRDefault="00AD6796" w:rsidP="003B2D24">
      <w:pPr>
        <w:rPr>
          <w:rFonts w:ascii="TimesNewRomanPS-BoldItalicMT" w:hAnsi="TimesNewRomanPS-BoldItalicMT" w:cs="TimesNewRomanPS-BoldItalicMT"/>
          <w:bCs/>
          <w:iCs/>
          <w:sz w:val="24"/>
          <w:szCs w:val="24"/>
        </w:rPr>
      </w:pPr>
    </w:p>
    <w:p w14:paraId="41C31ED0" w14:textId="77777777" w:rsidR="004C6E42" w:rsidRDefault="003B2D24" w:rsidP="004C6E42">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Is the event open to the public? Restricted to CU students? Other admission restrictions? Please explain (NOTE: UGGS can only fund events that are open to all graduate students)</w:t>
      </w:r>
    </w:p>
    <w:p w14:paraId="12C0B0A6" w14:textId="77777777" w:rsidR="004C6E42" w:rsidRDefault="004C6E42" w:rsidP="004C6E42">
      <w:pPr>
        <w:pStyle w:val="ListParagraph"/>
        <w:ind w:left="1080"/>
        <w:rPr>
          <w:rFonts w:ascii="Times New Roman" w:eastAsia="Times New Roman" w:hAnsi="Times New Roman" w:cs="Times New Roman"/>
          <w:color w:val="333333"/>
          <w:sz w:val="25"/>
          <w:szCs w:val="25"/>
          <w:shd w:val="clear" w:color="auto" w:fill="FFFFFF"/>
        </w:rPr>
      </w:pPr>
    </w:p>
    <w:p w14:paraId="3693D6C3" w14:textId="08588BB8" w:rsidR="0002037C" w:rsidRPr="00F573EB" w:rsidRDefault="00477876" w:rsidP="004C6E42">
      <w:pPr>
        <w:pStyle w:val="ListParagraph"/>
        <w:ind w:left="1080"/>
        <w:rPr>
          <w:rFonts w:ascii="Times New Roman" w:eastAsia="Times New Roman" w:hAnsi="Times New Roman" w:cs="Times New Roman"/>
          <w:color w:val="000000" w:themeColor="text1"/>
          <w:sz w:val="24"/>
          <w:szCs w:val="24"/>
          <w:shd w:val="clear" w:color="auto" w:fill="FFFFFF"/>
        </w:rPr>
      </w:pPr>
      <w:r w:rsidRPr="00F573EB">
        <w:rPr>
          <w:rFonts w:ascii="Times New Roman" w:eastAsia="Times New Roman" w:hAnsi="Times New Roman" w:cs="Times New Roman"/>
          <w:color w:val="000000" w:themeColor="text1"/>
          <w:sz w:val="24"/>
          <w:szCs w:val="24"/>
          <w:shd w:val="clear" w:color="auto" w:fill="FFFFFF"/>
        </w:rPr>
        <w:t>The conference will be open to all CU students as well as to the broader public. Most of the conference’s program</w:t>
      </w:r>
      <w:r w:rsidR="00F573EB">
        <w:rPr>
          <w:rFonts w:ascii="Times New Roman" w:eastAsia="Times New Roman" w:hAnsi="Times New Roman" w:cs="Times New Roman"/>
          <w:color w:val="000000" w:themeColor="text1"/>
          <w:sz w:val="24"/>
          <w:szCs w:val="24"/>
          <w:shd w:val="clear" w:color="auto" w:fill="FFFFFF"/>
        </w:rPr>
        <w:t>ing</w:t>
      </w:r>
      <w:r w:rsidRPr="00F573EB">
        <w:rPr>
          <w:rFonts w:ascii="Times New Roman" w:eastAsia="Times New Roman" w:hAnsi="Times New Roman" w:cs="Times New Roman"/>
          <w:color w:val="000000" w:themeColor="text1"/>
          <w:sz w:val="24"/>
          <w:szCs w:val="24"/>
          <w:shd w:val="clear" w:color="auto" w:fill="FFFFFF"/>
        </w:rPr>
        <w:t xml:space="preserve"> will be free of charge, but admission to the keynote dinner will cost $</w:t>
      </w:r>
      <w:commentRangeStart w:id="18"/>
      <w:r w:rsidRPr="00F573EB">
        <w:rPr>
          <w:rFonts w:ascii="Times New Roman" w:eastAsia="Times New Roman" w:hAnsi="Times New Roman" w:cs="Times New Roman"/>
          <w:color w:val="000000" w:themeColor="text1"/>
          <w:sz w:val="24"/>
          <w:szCs w:val="24"/>
          <w:shd w:val="clear" w:color="auto" w:fill="FFFFFF"/>
        </w:rPr>
        <w:t>20</w:t>
      </w:r>
      <w:commentRangeEnd w:id="18"/>
      <w:r w:rsidR="00C43C32">
        <w:rPr>
          <w:rStyle w:val="CommentReference"/>
        </w:rPr>
        <w:commentReference w:id="18"/>
      </w:r>
      <w:r w:rsidRPr="00F573EB">
        <w:rPr>
          <w:rFonts w:ascii="Times New Roman" w:eastAsia="Times New Roman" w:hAnsi="Times New Roman" w:cs="Times New Roman"/>
          <w:color w:val="000000" w:themeColor="text1"/>
          <w:sz w:val="24"/>
          <w:szCs w:val="24"/>
          <w:shd w:val="clear" w:color="auto" w:fill="FFFFFF"/>
        </w:rPr>
        <w:t>.</w:t>
      </w:r>
    </w:p>
    <w:p w14:paraId="299D1357" w14:textId="77777777" w:rsidR="004C6E42" w:rsidRPr="00DF62F4" w:rsidRDefault="004C6E42" w:rsidP="004C6E42">
      <w:pPr>
        <w:pStyle w:val="ListParagraph"/>
        <w:ind w:left="1080"/>
        <w:rPr>
          <w:rFonts w:ascii="TimesNewRomanPS-BoldItalicMT" w:hAnsi="TimesNewRomanPS-BoldItalicMT" w:cs="TimesNewRomanPS-BoldItalicMT"/>
          <w:bCs/>
          <w:iCs/>
          <w:sz w:val="24"/>
          <w:szCs w:val="24"/>
        </w:rPr>
      </w:pPr>
    </w:p>
    <w:p w14:paraId="656E4FE5" w14:textId="339C6204" w:rsidR="003B2D24" w:rsidRDefault="003B2D24" w:rsidP="003B2D24">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Is there any additional information you wish to provide?</w:t>
      </w:r>
    </w:p>
    <w:p w14:paraId="416BBA5E" w14:textId="56B386DE" w:rsidR="003B2D24" w:rsidRDefault="00F573EB" w:rsidP="004C6E42">
      <w:pPr>
        <w:pStyle w:val="ListParagraph"/>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Four h</w:t>
      </w:r>
      <w:r w:rsidR="004C6E42" w:rsidRPr="004C6E42">
        <w:rPr>
          <w:rFonts w:ascii="Times New Roman" w:eastAsia="Times New Roman" w:hAnsi="Times New Roman" w:cs="Times New Roman"/>
          <w:sz w:val="24"/>
          <w:szCs w:val="24"/>
        </w:rPr>
        <w:t>istory graduate student co-chairs</w:t>
      </w:r>
      <w:r>
        <w:rPr>
          <w:rFonts w:ascii="Times New Roman" w:eastAsia="Times New Roman" w:hAnsi="Times New Roman" w:cs="Times New Roman"/>
          <w:sz w:val="24"/>
          <w:szCs w:val="24"/>
        </w:rPr>
        <w:t xml:space="preserve"> have</w:t>
      </w:r>
      <w:r w:rsidR="004C6E42" w:rsidRPr="004C6E42">
        <w:rPr>
          <w:rFonts w:ascii="Times New Roman" w:eastAsia="Times New Roman" w:hAnsi="Times New Roman" w:cs="Times New Roman"/>
          <w:sz w:val="24"/>
          <w:szCs w:val="24"/>
        </w:rPr>
        <w:t xml:space="preserve"> organized this conference for </w:t>
      </w:r>
      <w:ins w:id="19" w:author="Anna Kramer" w:date="2019-08-29T10:58:00Z">
        <w:r w:rsidR="00C43C32">
          <w:rPr>
            <w:rFonts w:ascii="Times New Roman" w:eastAsia="Times New Roman" w:hAnsi="Times New Roman" w:cs="Times New Roman"/>
            <w:sz w:val="24"/>
            <w:szCs w:val="24"/>
          </w:rPr>
          <w:t>twenty</w:t>
        </w:r>
      </w:ins>
      <w:del w:id="20" w:author="Anna Kramer" w:date="2019-08-29T10:58:00Z">
        <w:r w:rsidR="004C6E42" w:rsidRPr="004C6E42" w:rsidDel="00C43C32">
          <w:rPr>
            <w:rFonts w:ascii="Times New Roman" w:eastAsia="Times New Roman" w:hAnsi="Times New Roman" w:cs="Times New Roman"/>
            <w:sz w:val="24"/>
            <w:szCs w:val="24"/>
          </w:rPr>
          <w:delText>nineteen</w:delText>
        </w:r>
      </w:del>
      <w:r w:rsidR="004C6E42" w:rsidRPr="004C6E42">
        <w:rPr>
          <w:rFonts w:ascii="Times New Roman" w:eastAsia="Times New Roman" w:hAnsi="Times New Roman" w:cs="Times New Roman"/>
          <w:sz w:val="24"/>
          <w:szCs w:val="24"/>
        </w:rPr>
        <w:t> years</w:t>
      </w:r>
      <w:r w:rsidR="004C6E4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ever</w:t>
      </w:r>
      <w:ins w:id="21" w:author="Anna Kramer" w:date="2019-08-29T10:58:00Z">
        <w:r w:rsidR="00C43C32">
          <w:rPr>
            <w:rFonts w:ascii="Times New Roman" w:eastAsia="Times New Roman" w:hAnsi="Times New Roman" w:cs="Times New Roman"/>
            <w:sz w:val="24"/>
            <w:szCs w:val="24"/>
          </w:rPr>
          <w:t>-</w:t>
        </w:r>
      </w:ins>
      <w:del w:id="22" w:author="Anna Kramer" w:date="2019-08-29T10:58:00Z">
        <w:r w:rsidDel="00C43C32">
          <w:rPr>
            <w:rFonts w:ascii="Times New Roman" w:eastAsia="Times New Roman" w:hAnsi="Times New Roman" w:cs="Times New Roman"/>
            <w:sz w:val="24"/>
            <w:szCs w:val="24"/>
          </w:rPr>
          <w:delText xml:space="preserve"> </w:delText>
        </w:r>
      </w:del>
      <w:r>
        <w:rPr>
          <w:rFonts w:ascii="Times New Roman" w:eastAsia="Times New Roman" w:hAnsi="Times New Roman" w:cs="Times New Roman"/>
          <w:sz w:val="24"/>
          <w:szCs w:val="24"/>
        </w:rPr>
        <w:t>changing roster of committee members</w:t>
      </w:r>
      <w:r w:rsidR="004C6E42" w:rsidRPr="004C6E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has managed to run </w:t>
      </w:r>
      <w:r w:rsidR="004C6E42" w:rsidRPr="004C6E42">
        <w:rPr>
          <w:rFonts w:ascii="Times New Roman" w:eastAsia="Times New Roman" w:hAnsi="Times New Roman" w:cs="Times New Roman"/>
          <w:sz w:val="24"/>
          <w:szCs w:val="24"/>
        </w:rPr>
        <w:t>RMIHC on a shoestring budget</w:t>
      </w:r>
      <w:r>
        <w:rPr>
          <w:rFonts w:ascii="Times New Roman" w:eastAsia="Times New Roman" w:hAnsi="Times New Roman" w:cs="Times New Roman"/>
          <w:sz w:val="24"/>
          <w:szCs w:val="24"/>
        </w:rPr>
        <w:t>. Nonetheless, we</w:t>
      </w:r>
      <w:r w:rsidR="004C6E42" w:rsidRPr="004C6E4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consistently</w:t>
      </w:r>
      <w:r w:rsidR="004C6E42" w:rsidRPr="004C6E42">
        <w:rPr>
          <w:rFonts w:ascii="Times New Roman" w:eastAsia="Times New Roman" w:hAnsi="Times New Roman" w:cs="Times New Roman"/>
          <w:sz w:val="24"/>
          <w:szCs w:val="24"/>
        </w:rPr>
        <w:t xml:space="preserve"> receive positive feedback from attendees. This conference has become prominent among national graduate conferences. </w:t>
      </w:r>
      <w:r w:rsidR="004C6E42">
        <w:rPr>
          <w:rFonts w:ascii="Times New Roman" w:eastAsia="Times New Roman" w:hAnsi="Times New Roman" w:cs="Times New Roman"/>
          <w:sz w:val="24"/>
          <w:szCs w:val="24"/>
        </w:rPr>
        <w:t>Last</w:t>
      </w:r>
      <w:r w:rsidR="004C6E42" w:rsidRPr="004C6E42">
        <w:rPr>
          <w:rFonts w:ascii="Times New Roman" w:eastAsia="Times New Roman" w:hAnsi="Times New Roman" w:cs="Times New Roman"/>
          <w:sz w:val="24"/>
          <w:szCs w:val="24"/>
        </w:rPr>
        <w:t xml:space="preserve"> year</w:t>
      </w:r>
      <w:r w:rsidR="004C6E42">
        <w:rPr>
          <w:rFonts w:ascii="Times New Roman" w:eastAsia="Times New Roman" w:hAnsi="Times New Roman" w:cs="Times New Roman"/>
          <w:sz w:val="24"/>
          <w:szCs w:val="24"/>
        </w:rPr>
        <w:t>,</w:t>
      </w:r>
      <w:r w:rsidR="004C6E42" w:rsidRPr="004C6E42">
        <w:rPr>
          <w:rFonts w:ascii="Times New Roman" w:eastAsia="Times New Roman" w:hAnsi="Times New Roman" w:cs="Times New Roman"/>
          <w:sz w:val="24"/>
          <w:szCs w:val="24"/>
        </w:rPr>
        <w:t xml:space="preserve"> a professor from a university</w:t>
      </w:r>
      <w:r>
        <w:rPr>
          <w:rFonts w:ascii="Times New Roman" w:eastAsia="Times New Roman" w:hAnsi="Times New Roman" w:cs="Times New Roman"/>
          <w:sz w:val="24"/>
          <w:szCs w:val="24"/>
        </w:rPr>
        <w:t xml:space="preserve"> in California</w:t>
      </w:r>
      <w:r w:rsidR="004C6E42" w:rsidRPr="004C6E42">
        <w:rPr>
          <w:rFonts w:ascii="Times New Roman" w:eastAsia="Times New Roman" w:hAnsi="Times New Roman" w:cs="Times New Roman"/>
          <w:sz w:val="24"/>
          <w:szCs w:val="24"/>
        </w:rPr>
        <w:t> </w:t>
      </w:r>
      <w:r w:rsidR="004C6E42">
        <w:rPr>
          <w:rFonts w:ascii="Times New Roman" w:eastAsia="Times New Roman" w:hAnsi="Times New Roman" w:cs="Times New Roman"/>
          <w:sz w:val="24"/>
          <w:szCs w:val="24"/>
        </w:rPr>
        <w:t>encouraged</w:t>
      </w:r>
      <w:r w:rsidR="004C6E42" w:rsidRPr="004C6E42">
        <w:rPr>
          <w:rFonts w:ascii="Times New Roman" w:eastAsia="Times New Roman" w:hAnsi="Times New Roman" w:cs="Times New Roman"/>
          <w:sz w:val="24"/>
          <w:szCs w:val="24"/>
        </w:rPr>
        <w:t xml:space="preserve"> her graduate students </w:t>
      </w:r>
      <w:r w:rsidR="004C6E42">
        <w:rPr>
          <w:rFonts w:ascii="Times New Roman" w:eastAsia="Times New Roman" w:hAnsi="Times New Roman" w:cs="Times New Roman"/>
          <w:sz w:val="24"/>
          <w:szCs w:val="24"/>
        </w:rPr>
        <w:t xml:space="preserve">to </w:t>
      </w:r>
      <w:r w:rsidR="004C6E42" w:rsidRPr="004C6E42">
        <w:rPr>
          <w:rFonts w:ascii="Times New Roman" w:eastAsia="Times New Roman" w:hAnsi="Times New Roman" w:cs="Times New Roman"/>
          <w:sz w:val="24"/>
          <w:szCs w:val="24"/>
        </w:rPr>
        <w:t>apply because she</w:t>
      </w:r>
      <w:r w:rsidR="004C6E42">
        <w:rPr>
          <w:rFonts w:ascii="Times New Roman" w:eastAsia="Times New Roman" w:hAnsi="Times New Roman" w:cs="Times New Roman"/>
          <w:sz w:val="24"/>
          <w:szCs w:val="24"/>
        </w:rPr>
        <w:t xml:space="preserve"> had</w:t>
      </w:r>
      <w:r w:rsidR="004C6E42" w:rsidRPr="004C6E42">
        <w:rPr>
          <w:rFonts w:ascii="Times New Roman" w:eastAsia="Times New Roman" w:hAnsi="Times New Roman" w:cs="Times New Roman"/>
          <w:sz w:val="24"/>
          <w:szCs w:val="24"/>
        </w:rPr>
        <w:t xml:space="preserve"> attended RMIHC fifteen years </w:t>
      </w:r>
      <w:r>
        <w:rPr>
          <w:rFonts w:ascii="Times New Roman" w:eastAsia="Times New Roman" w:hAnsi="Times New Roman" w:cs="Times New Roman"/>
          <w:sz w:val="24"/>
          <w:szCs w:val="24"/>
        </w:rPr>
        <w:t>earlier</w:t>
      </w:r>
      <w:r w:rsidR="004C6E42" w:rsidRPr="004C6E42">
        <w:rPr>
          <w:rFonts w:ascii="Times New Roman" w:eastAsia="Times New Roman" w:hAnsi="Times New Roman" w:cs="Times New Roman"/>
          <w:sz w:val="24"/>
          <w:szCs w:val="24"/>
        </w:rPr>
        <w:t xml:space="preserve"> and remember</w:t>
      </w:r>
      <w:r w:rsidR="004C6E42">
        <w:rPr>
          <w:rFonts w:ascii="Times New Roman" w:eastAsia="Times New Roman" w:hAnsi="Times New Roman" w:cs="Times New Roman"/>
          <w:sz w:val="24"/>
          <w:szCs w:val="24"/>
        </w:rPr>
        <w:t>ed</w:t>
      </w:r>
      <w:r w:rsidR="004C6E42" w:rsidRPr="004C6E42">
        <w:rPr>
          <w:rFonts w:ascii="Times New Roman" w:eastAsia="Times New Roman" w:hAnsi="Times New Roman" w:cs="Times New Roman"/>
          <w:sz w:val="24"/>
          <w:szCs w:val="24"/>
        </w:rPr>
        <w:t xml:space="preserve"> it as a formative, excellent experience.</w:t>
      </w:r>
    </w:p>
    <w:p w14:paraId="5E94E7E4" w14:textId="77777777" w:rsidR="004C6E42" w:rsidRPr="004C6E42" w:rsidRDefault="004C6E42" w:rsidP="004C6E42">
      <w:pPr>
        <w:spacing w:after="0" w:line="240" w:lineRule="auto"/>
        <w:rPr>
          <w:rFonts w:ascii="Times New Roman" w:eastAsia="Times New Roman" w:hAnsi="Times New Roman" w:cs="Times New Roman"/>
          <w:sz w:val="24"/>
          <w:szCs w:val="24"/>
        </w:rPr>
      </w:pPr>
    </w:p>
    <w:p w14:paraId="57D55661" w14:textId="77777777" w:rsidR="00F573EB" w:rsidRDefault="003B2D24" w:rsidP="00F573EB">
      <w:pPr>
        <w:pStyle w:val="ListParagraph"/>
        <w:numPr>
          <w:ilvl w:val="0"/>
          <w:numId w:val="2"/>
        </w:numPr>
        <w:rPr>
          <w:rFonts w:ascii="TimesNewRomanPS-BoldItalicMT" w:hAnsi="TimesNewRomanPS-BoldItalicMT" w:cs="TimesNewRomanPS-BoldItalicMT"/>
          <w:bCs/>
          <w:iCs/>
          <w:sz w:val="24"/>
          <w:szCs w:val="24"/>
        </w:rPr>
      </w:pPr>
      <w:r w:rsidRPr="00DF62F4">
        <w:rPr>
          <w:rFonts w:ascii="TimesNewRomanPS-BoldItalicMT" w:hAnsi="TimesNewRomanPS-BoldItalicMT" w:cs="TimesNewRomanPS-BoldItalicMT"/>
          <w:bCs/>
          <w:iCs/>
          <w:sz w:val="24"/>
          <w:szCs w:val="24"/>
        </w:rPr>
        <w:t>Provide an estimate of the total funding requested by UGGS. If the event will cost more than the amount awarded by UGGS (typically a max of $750), then note which aspects of the event UGGS funds will be applied towards.</w:t>
      </w:r>
    </w:p>
    <w:p w14:paraId="260C69EE" w14:textId="77777777" w:rsidR="00F573EB" w:rsidRDefault="00F573EB" w:rsidP="00F573EB">
      <w:pPr>
        <w:pStyle w:val="ListParagraph"/>
        <w:ind w:left="1080"/>
        <w:rPr>
          <w:rFonts w:ascii="Times New Roman" w:eastAsia="Times New Roman" w:hAnsi="Times New Roman" w:cs="Times New Roman"/>
          <w:color w:val="000000" w:themeColor="text1"/>
          <w:sz w:val="25"/>
          <w:szCs w:val="25"/>
          <w:shd w:val="clear" w:color="auto" w:fill="FFFFFF"/>
        </w:rPr>
      </w:pPr>
    </w:p>
    <w:p w14:paraId="6DFC193D" w14:textId="63B16CC0" w:rsidR="0019025B" w:rsidRPr="00F573EB" w:rsidRDefault="004C6E42" w:rsidP="00F573EB">
      <w:pPr>
        <w:pStyle w:val="ListParagraph"/>
        <w:ind w:left="1080"/>
        <w:rPr>
          <w:rFonts w:ascii="TimesNewRomanPS-BoldItalicMT" w:hAnsi="TimesNewRomanPS-BoldItalicMT" w:cs="TimesNewRomanPS-BoldItalicMT"/>
          <w:bCs/>
          <w:iCs/>
          <w:color w:val="000000" w:themeColor="text1"/>
          <w:sz w:val="24"/>
          <w:szCs w:val="24"/>
        </w:rPr>
      </w:pPr>
      <w:r w:rsidRPr="00F573EB">
        <w:rPr>
          <w:rFonts w:ascii="Times New Roman" w:eastAsia="Times New Roman" w:hAnsi="Times New Roman" w:cs="Times New Roman"/>
          <w:color w:val="000000" w:themeColor="text1"/>
          <w:sz w:val="24"/>
          <w:szCs w:val="24"/>
          <w:shd w:val="clear" w:color="auto" w:fill="FFFFFF"/>
        </w:rPr>
        <w:lastRenderedPageBreak/>
        <w:t xml:space="preserve">The budget for this year’s conference is set at $2,441.42. </w:t>
      </w:r>
      <w:r w:rsidRPr="00F573EB">
        <w:rPr>
          <w:rFonts w:ascii="Times New Roman" w:eastAsia="Times New Roman" w:hAnsi="Times New Roman" w:cs="Times New Roman"/>
          <w:color w:val="000000" w:themeColor="text1"/>
          <w:sz w:val="24"/>
          <w:szCs w:val="24"/>
        </w:rPr>
        <w:t>Because UGGS can only fund events that are free for all CU students, we would ask UGGS to provide money for only the parts of the conference that are free</w:t>
      </w:r>
      <w:r w:rsidR="00F573EB">
        <w:rPr>
          <w:rFonts w:ascii="Times New Roman" w:eastAsia="Times New Roman" w:hAnsi="Times New Roman" w:cs="Times New Roman"/>
          <w:color w:val="000000" w:themeColor="text1"/>
          <w:sz w:val="24"/>
          <w:szCs w:val="24"/>
        </w:rPr>
        <w:t xml:space="preserve"> of charge</w:t>
      </w:r>
      <w:r w:rsidR="0019025B" w:rsidRPr="00F573EB">
        <w:rPr>
          <w:rFonts w:ascii="Times New Roman" w:eastAsia="Times New Roman" w:hAnsi="Times New Roman" w:cs="Times New Roman"/>
          <w:color w:val="000000" w:themeColor="text1"/>
          <w:sz w:val="24"/>
          <w:szCs w:val="24"/>
        </w:rPr>
        <w:t xml:space="preserve">. </w:t>
      </w:r>
      <w:r w:rsidR="0019025B" w:rsidRPr="00F573EB">
        <w:rPr>
          <w:rFonts w:ascii="Times New Roman" w:eastAsia="Times New Roman" w:hAnsi="Times New Roman" w:cs="Times New Roman"/>
          <w:color w:val="000000" w:themeColor="text1"/>
          <w:sz w:val="24"/>
          <w:szCs w:val="24"/>
          <w:shd w:val="clear" w:color="auto" w:fill="FFFFFF"/>
        </w:rPr>
        <w:t xml:space="preserve">UGGS funding will ideally be applied toward food. Meals and refreshments are an integral component of the </w:t>
      </w:r>
      <w:r w:rsidR="00F573EB">
        <w:rPr>
          <w:rFonts w:ascii="Times New Roman" w:eastAsia="Times New Roman" w:hAnsi="Times New Roman" w:cs="Times New Roman"/>
          <w:color w:val="000000" w:themeColor="text1"/>
          <w:sz w:val="24"/>
          <w:szCs w:val="24"/>
          <w:shd w:val="clear" w:color="auto" w:fill="FFFFFF"/>
        </w:rPr>
        <w:t>Rocky Mountain Interdisciplinary Historical Conference</w:t>
      </w:r>
      <w:r w:rsidR="0019025B" w:rsidRPr="00F573EB">
        <w:rPr>
          <w:rFonts w:ascii="Times New Roman" w:eastAsia="Times New Roman" w:hAnsi="Times New Roman" w:cs="Times New Roman"/>
          <w:color w:val="000000" w:themeColor="text1"/>
          <w:sz w:val="24"/>
          <w:szCs w:val="24"/>
          <w:shd w:val="clear" w:color="auto" w:fill="FFFFFF"/>
        </w:rPr>
        <w:t>. We open the conference with a reception. This particular event</w:t>
      </w:r>
      <w:r w:rsidR="00F573EB">
        <w:rPr>
          <w:rFonts w:ascii="Times New Roman" w:eastAsia="Times New Roman" w:hAnsi="Times New Roman" w:cs="Times New Roman"/>
          <w:color w:val="000000" w:themeColor="text1"/>
          <w:sz w:val="24"/>
          <w:szCs w:val="24"/>
          <w:shd w:val="clear" w:color="auto" w:fill="FFFFFF"/>
        </w:rPr>
        <w:t xml:space="preserve"> is free of charge. The welcoming reception</w:t>
      </w:r>
      <w:r w:rsidR="0019025B" w:rsidRPr="00F573EB">
        <w:rPr>
          <w:rFonts w:ascii="Times New Roman" w:eastAsia="Times New Roman" w:hAnsi="Times New Roman" w:cs="Times New Roman"/>
          <w:color w:val="000000" w:themeColor="text1"/>
          <w:sz w:val="24"/>
          <w:szCs w:val="24"/>
          <w:shd w:val="clear" w:color="auto" w:fill="FFFFFF"/>
        </w:rPr>
        <w:t xml:space="preserve"> encourages attendees to meet one another and converse outside of and prior to the more structured setting of the conference’s regular programming. It provides an excellent opportunity for students and faculty to network and exchange ideas prior to the onset of panel discussions. RMIHC has struggled to attain funding through CSI for this aspect of the conference because funding boards are reluctant to allocate student fees toward food. It would, therefore, be tremendously beneficial to the conference if UGGS can assist with funding this integral component of the </w:t>
      </w:r>
      <w:r w:rsidR="00872F69">
        <w:rPr>
          <w:rFonts w:ascii="Times New Roman" w:eastAsia="Times New Roman" w:hAnsi="Times New Roman" w:cs="Times New Roman"/>
          <w:color w:val="000000" w:themeColor="text1"/>
          <w:sz w:val="24"/>
          <w:szCs w:val="24"/>
          <w:shd w:val="clear" w:color="auto" w:fill="FFFFFF"/>
        </w:rPr>
        <w:t>event</w:t>
      </w:r>
      <w:r w:rsidR="0019025B" w:rsidRPr="00F573EB">
        <w:rPr>
          <w:rFonts w:ascii="Times New Roman" w:eastAsia="Times New Roman" w:hAnsi="Times New Roman" w:cs="Times New Roman"/>
          <w:color w:val="000000" w:themeColor="text1"/>
          <w:sz w:val="24"/>
          <w:szCs w:val="24"/>
          <w:shd w:val="clear" w:color="auto" w:fill="FFFFFF"/>
        </w:rPr>
        <w:t>.</w:t>
      </w:r>
      <w:r w:rsidR="00F573EB">
        <w:rPr>
          <w:rFonts w:ascii="Times New Roman" w:eastAsia="Times New Roman" w:hAnsi="Times New Roman" w:cs="Times New Roman"/>
          <w:color w:val="000000" w:themeColor="text1"/>
          <w:sz w:val="24"/>
          <w:szCs w:val="24"/>
          <w:shd w:val="clear" w:color="auto" w:fill="FFFFFF"/>
        </w:rPr>
        <w:t xml:space="preserve"> Catering for the welcoming reception will cost $389.</w:t>
      </w:r>
      <w:r w:rsidR="0019025B" w:rsidRPr="00F573EB">
        <w:rPr>
          <w:rFonts w:ascii="Times New Roman" w:eastAsia="Times New Roman" w:hAnsi="Times New Roman" w:cs="Times New Roman"/>
          <w:color w:val="000000" w:themeColor="text1"/>
          <w:sz w:val="24"/>
          <w:szCs w:val="24"/>
          <w:shd w:val="clear" w:color="auto" w:fill="FFFFFF"/>
        </w:rPr>
        <w:t xml:space="preserve"> </w:t>
      </w:r>
      <w:commentRangeStart w:id="23"/>
      <w:r w:rsidR="0019025B" w:rsidRPr="00F573EB">
        <w:rPr>
          <w:rFonts w:ascii="Times New Roman" w:eastAsia="Times New Roman" w:hAnsi="Times New Roman" w:cs="Times New Roman"/>
          <w:color w:val="000000" w:themeColor="text1"/>
          <w:sz w:val="24"/>
          <w:szCs w:val="24"/>
        </w:rPr>
        <w:t xml:space="preserve">Among other costs </w:t>
      </w:r>
      <w:commentRangeEnd w:id="23"/>
      <w:r w:rsidR="00C43C32">
        <w:rPr>
          <w:rStyle w:val="CommentReference"/>
        </w:rPr>
        <w:commentReference w:id="23"/>
      </w:r>
      <w:r w:rsidR="0019025B" w:rsidRPr="00F573EB">
        <w:rPr>
          <w:rFonts w:ascii="Times New Roman" w:eastAsia="Times New Roman" w:hAnsi="Times New Roman" w:cs="Times New Roman"/>
          <w:color w:val="000000" w:themeColor="text1"/>
          <w:sz w:val="24"/>
          <w:szCs w:val="24"/>
        </w:rPr>
        <w:t xml:space="preserve">toward which we </w:t>
      </w:r>
      <w:r w:rsidR="00872F69">
        <w:rPr>
          <w:rFonts w:ascii="Times New Roman" w:eastAsia="Times New Roman" w:hAnsi="Times New Roman" w:cs="Times New Roman"/>
          <w:color w:val="000000" w:themeColor="text1"/>
          <w:sz w:val="24"/>
          <w:szCs w:val="24"/>
        </w:rPr>
        <w:t>would like to</w:t>
      </w:r>
      <w:r w:rsidR="0019025B" w:rsidRPr="00F573EB">
        <w:rPr>
          <w:rFonts w:ascii="Times New Roman" w:eastAsia="Times New Roman" w:hAnsi="Times New Roman" w:cs="Times New Roman"/>
          <w:color w:val="000000" w:themeColor="text1"/>
          <w:sz w:val="24"/>
          <w:szCs w:val="24"/>
        </w:rPr>
        <w:t xml:space="preserve"> apply funding </w:t>
      </w:r>
      <w:r w:rsidR="00872F69">
        <w:rPr>
          <w:rFonts w:ascii="Times New Roman" w:eastAsia="Times New Roman" w:hAnsi="Times New Roman" w:cs="Times New Roman"/>
          <w:color w:val="000000" w:themeColor="text1"/>
          <w:sz w:val="24"/>
          <w:szCs w:val="24"/>
        </w:rPr>
        <w:t xml:space="preserve">from UGGS </w:t>
      </w:r>
      <w:r w:rsidR="0019025B" w:rsidRPr="00F573EB">
        <w:rPr>
          <w:rFonts w:ascii="Times New Roman" w:eastAsia="Times New Roman" w:hAnsi="Times New Roman" w:cs="Times New Roman"/>
          <w:color w:val="000000" w:themeColor="text1"/>
          <w:sz w:val="24"/>
          <w:szCs w:val="24"/>
        </w:rPr>
        <w:t>are: printing (posters, programs) and advertising ($110); the conference rooms ($91.50); the cost of rental tables and chairs for the panels ($190.</w:t>
      </w:r>
      <w:commentRangeStart w:id="24"/>
      <w:r w:rsidR="0019025B" w:rsidRPr="00F573EB">
        <w:rPr>
          <w:rFonts w:ascii="Times New Roman" w:eastAsia="Times New Roman" w:hAnsi="Times New Roman" w:cs="Times New Roman"/>
          <w:color w:val="000000" w:themeColor="text1"/>
          <w:sz w:val="24"/>
          <w:szCs w:val="24"/>
        </w:rPr>
        <w:t>34</w:t>
      </w:r>
      <w:commentRangeEnd w:id="24"/>
      <w:r w:rsidR="00C43C32">
        <w:rPr>
          <w:rStyle w:val="CommentReference"/>
        </w:rPr>
        <w:commentReference w:id="24"/>
      </w:r>
      <w:r w:rsidR="0019025B" w:rsidRPr="00F573EB">
        <w:rPr>
          <w:rFonts w:ascii="Times New Roman" w:eastAsia="Times New Roman" w:hAnsi="Times New Roman" w:cs="Times New Roman"/>
          <w:color w:val="000000" w:themeColor="text1"/>
          <w:sz w:val="24"/>
          <w:szCs w:val="24"/>
        </w:rPr>
        <w:t>).</w:t>
      </w:r>
    </w:p>
    <w:p w14:paraId="2168C871" w14:textId="6C2484ED" w:rsidR="00A80ABE" w:rsidRPr="004C6E42" w:rsidRDefault="00A80ABE" w:rsidP="004C6E42">
      <w:pPr>
        <w:ind w:left="1080"/>
        <w:rPr>
          <w:rFonts w:ascii="Times New Roman" w:eastAsia="Times New Roman" w:hAnsi="Times New Roman" w:cs="Times New Roman"/>
          <w:sz w:val="24"/>
          <w:szCs w:val="24"/>
        </w:rPr>
      </w:pPr>
      <w:bookmarkStart w:id="25" w:name="_GoBack"/>
      <w:bookmarkEnd w:id="25"/>
    </w:p>
    <w:sectPr w:rsidR="00A80ABE" w:rsidRPr="004C6E4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Anna Kramer" w:date="2019-08-29T10:44:00Z" w:initials="AK">
    <w:p w14:paraId="49BB152E" w14:textId="3404FC5B" w:rsidR="00701A29" w:rsidRDefault="00701A29">
      <w:pPr>
        <w:pStyle w:val="CommentText"/>
      </w:pPr>
      <w:r>
        <w:rPr>
          <w:rStyle w:val="CommentReference"/>
        </w:rPr>
        <w:annotationRef/>
      </w:r>
      <w:r>
        <w:t xml:space="preserve">Micaela, I lifted this from last year’s application. If you want to include some of the information on what some of the panels will be on, I think that’s fine. This bigger overview I think better conveys to folks what will be happening. </w:t>
      </w:r>
    </w:p>
  </w:comment>
  <w:comment w:id="11" w:author="Anna Kramer" w:date="2019-08-29T10:46:00Z" w:initials="AK">
    <w:p w14:paraId="3E51EDD9" w14:textId="3EB45B41" w:rsidR="00701A29" w:rsidRDefault="00701A29">
      <w:pPr>
        <w:pStyle w:val="CommentText"/>
      </w:pPr>
      <w:r>
        <w:rPr>
          <w:rStyle w:val="CommentReference"/>
        </w:rPr>
        <w:annotationRef/>
      </w:r>
      <w:r>
        <w:t xml:space="preserve">Maybe include something about the fact that some of our own students will be presenting? I’m also adding info on Dr. </w:t>
      </w:r>
      <w:proofErr w:type="spellStart"/>
      <w:r>
        <w:t>Westhoff</w:t>
      </w:r>
      <w:proofErr w:type="spellEnd"/>
      <w:r>
        <w:t xml:space="preserve"> below, since last year the application focused on the keynote presenter in this section. </w:t>
      </w:r>
    </w:p>
  </w:comment>
  <w:comment w:id="17" w:author="Anna Kramer" w:date="2019-08-29T10:55:00Z" w:initials="AK">
    <w:p w14:paraId="4D9412D0" w14:textId="66327C46" w:rsidR="001652B9" w:rsidRDefault="001652B9">
      <w:pPr>
        <w:pStyle w:val="CommentText"/>
      </w:pPr>
      <w:r>
        <w:rPr>
          <w:rStyle w:val="CommentReference"/>
        </w:rPr>
        <w:annotationRef/>
      </w:r>
      <w:r>
        <w:t xml:space="preserve">This paragraph is good, but I would make it more focused on how it benefits the CU community. See last year’s application for some ideas. </w:t>
      </w:r>
    </w:p>
  </w:comment>
  <w:comment w:id="18" w:author="Anna Kramer" w:date="2019-08-29T10:57:00Z" w:initials="AK">
    <w:p w14:paraId="1D7C6728" w14:textId="66FC7DBB" w:rsidR="00C43C32" w:rsidRDefault="00C43C32">
      <w:pPr>
        <w:pStyle w:val="CommentText"/>
      </w:pPr>
      <w:r>
        <w:rPr>
          <w:rStyle w:val="CommentReference"/>
        </w:rPr>
        <w:annotationRef/>
      </w:r>
      <w:r>
        <w:t xml:space="preserve">Again, last year’s application might be helpful. </w:t>
      </w:r>
    </w:p>
  </w:comment>
  <w:comment w:id="23" w:author="Anna Kramer" w:date="2019-08-29T11:01:00Z" w:initials="AK">
    <w:p w14:paraId="51F7BE24" w14:textId="29DCC373" w:rsidR="00C43C32" w:rsidRDefault="00C43C32">
      <w:pPr>
        <w:pStyle w:val="CommentText"/>
      </w:pPr>
      <w:r>
        <w:rPr>
          <w:rStyle w:val="CommentReference"/>
        </w:rPr>
        <w:annotationRef/>
      </w:r>
      <w:r>
        <w:t>Also, let’s not phrase this as though we’re less interested in getting funding for these other things than the food. Perhaps: “In addition to seeking funding for the welcome reception catering, we would also like to request financial support from UGGS to cover printing costs, advertising costs, conference rooms, chairs tables etc.”</w:t>
      </w:r>
    </w:p>
  </w:comment>
  <w:comment w:id="24" w:author="Anna Kramer" w:date="2019-08-29T10:59:00Z" w:initials="AK">
    <w:p w14:paraId="4049CC7D" w14:textId="5B29142C" w:rsidR="00C43C32" w:rsidRDefault="00C43C32">
      <w:pPr>
        <w:pStyle w:val="CommentText"/>
      </w:pPr>
      <w:r>
        <w:rPr>
          <w:rStyle w:val="CommentReference"/>
        </w:rPr>
        <w:annotationRef/>
      </w:r>
      <w:r>
        <w:t xml:space="preserve">Maybe add a request for funding to cover the rooms in </w:t>
      </w:r>
      <w:proofErr w:type="spellStart"/>
      <w:r>
        <w:t>Hellems</w:t>
      </w:r>
      <w:proofErr w:type="spellEnd"/>
      <w:r>
        <w:t xml:space="preserve">? $245.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BB152E" w15:done="0"/>
  <w15:commentEx w15:paraId="3E51EDD9" w15:done="0"/>
  <w15:commentEx w15:paraId="4D9412D0" w15:done="0"/>
  <w15:commentEx w15:paraId="1D7C6728" w15:done="0"/>
  <w15:commentEx w15:paraId="51F7BE24" w15:done="0"/>
  <w15:commentEx w15:paraId="4049CC7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BB152E" w16cid:durableId="21122B28"/>
  <w16cid:commentId w16cid:paraId="3E51EDD9" w16cid:durableId="21122B7A"/>
  <w16cid:commentId w16cid:paraId="4D9412D0" w16cid:durableId="21122DBC"/>
  <w16cid:commentId w16cid:paraId="1D7C6728" w16cid:durableId="21122E05"/>
  <w16cid:commentId w16cid:paraId="51F7BE24" w16cid:durableId="21122EF2"/>
  <w16cid:commentId w16cid:paraId="4049CC7D" w16cid:durableId="21122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TimesNewRomanPS-BoldItalicMT">
    <w:altName w:val="Cambria"/>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229C2"/>
    <w:multiLevelType w:val="multilevel"/>
    <w:tmpl w:val="4964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A7261"/>
    <w:multiLevelType w:val="hybridMultilevel"/>
    <w:tmpl w:val="83D615D6"/>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2" w15:restartNumberingAfterBreak="0">
    <w:nsid w:val="4FFB090C"/>
    <w:multiLevelType w:val="hybridMultilevel"/>
    <w:tmpl w:val="49C8E3F6"/>
    <w:lvl w:ilvl="0" w:tplc="CCA2D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Kramer">
    <w15:presenceInfo w15:providerId="None" w15:userId="Anna Kra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0AA"/>
    <w:rsid w:val="000020AA"/>
    <w:rsid w:val="00004E5A"/>
    <w:rsid w:val="0002037C"/>
    <w:rsid w:val="00031C1A"/>
    <w:rsid w:val="000F76F1"/>
    <w:rsid w:val="001652B9"/>
    <w:rsid w:val="0019025B"/>
    <w:rsid w:val="0021468B"/>
    <w:rsid w:val="00297F92"/>
    <w:rsid w:val="002B6FB6"/>
    <w:rsid w:val="003272AC"/>
    <w:rsid w:val="0033270C"/>
    <w:rsid w:val="003755C0"/>
    <w:rsid w:val="003A1D3F"/>
    <w:rsid w:val="003B2D24"/>
    <w:rsid w:val="004265D6"/>
    <w:rsid w:val="00442E48"/>
    <w:rsid w:val="00477876"/>
    <w:rsid w:val="00481F68"/>
    <w:rsid w:val="004C6E42"/>
    <w:rsid w:val="004F6139"/>
    <w:rsid w:val="00511790"/>
    <w:rsid w:val="00513D01"/>
    <w:rsid w:val="00555DCD"/>
    <w:rsid w:val="005A4E6A"/>
    <w:rsid w:val="005B4D78"/>
    <w:rsid w:val="005C20AA"/>
    <w:rsid w:val="00620A0D"/>
    <w:rsid w:val="00671BAC"/>
    <w:rsid w:val="00701A29"/>
    <w:rsid w:val="007A680D"/>
    <w:rsid w:val="00823E91"/>
    <w:rsid w:val="00825032"/>
    <w:rsid w:val="00872F69"/>
    <w:rsid w:val="008F4B35"/>
    <w:rsid w:val="008F52BB"/>
    <w:rsid w:val="009206A7"/>
    <w:rsid w:val="009222AA"/>
    <w:rsid w:val="009D73D5"/>
    <w:rsid w:val="009E7BF5"/>
    <w:rsid w:val="00A10F20"/>
    <w:rsid w:val="00A52B98"/>
    <w:rsid w:val="00A74B1A"/>
    <w:rsid w:val="00A80ABE"/>
    <w:rsid w:val="00AC1897"/>
    <w:rsid w:val="00AD6796"/>
    <w:rsid w:val="00B251B6"/>
    <w:rsid w:val="00B76734"/>
    <w:rsid w:val="00BB2012"/>
    <w:rsid w:val="00C43C32"/>
    <w:rsid w:val="00CA0ADD"/>
    <w:rsid w:val="00D965E1"/>
    <w:rsid w:val="00DF62F4"/>
    <w:rsid w:val="00DF70A5"/>
    <w:rsid w:val="00E7282B"/>
    <w:rsid w:val="00F573EB"/>
    <w:rsid w:val="00FB1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246D1C"/>
  <w15:docId w15:val="{F595B018-5F2A-4A4F-862E-5FB7F4AE6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F70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790"/>
    <w:pPr>
      <w:ind w:left="720"/>
      <w:contextualSpacing/>
    </w:pPr>
  </w:style>
  <w:style w:type="character" w:styleId="CommentReference">
    <w:name w:val="annotation reference"/>
    <w:basedOn w:val="DefaultParagraphFont"/>
    <w:uiPriority w:val="99"/>
    <w:semiHidden/>
    <w:unhideWhenUsed/>
    <w:rsid w:val="00825032"/>
    <w:rPr>
      <w:sz w:val="18"/>
      <w:szCs w:val="18"/>
    </w:rPr>
  </w:style>
  <w:style w:type="paragraph" w:styleId="CommentText">
    <w:name w:val="annotation text"/>
    <w:basedOn w:val="Normal"/>
    <w:link w:val="CommentTextChar"/>
    <w:uiPriority w:val="99"/>
    <w:semiHidden/>
    <w:unhideWhenUsed/>
    <w:rsid w:val="00825032"/>
    <w:pPr>
      <w:spacing w:line="240" w:lineRule="auto"/>
    </w:pPr>
    <w:rPr>
      <w:sz w:val="24"/>
      <w:szCs w:val="24"/>
    </w:rPr>
  </w:style>
  <w:style w:type="character" w:customStyle="1" w:styleId="CommentTextChar">
    <w:name w:val="Comment Text Char"/>
    <w:basedOn w:val="DefaultParagraphFont"/>
    <w:link w:val="CommentText"/>
    <w:uiPriority w:val="99"/>
    <w:semiHidden/>
    <w:rsid w:val="00825032"/>
    <w:rPr>
      <w:sz w:val="24"/>
      <w:szCs w:val="24"/>
    </w:rPr>
  </w:style>
  <w:style w:type="paragraph" w:styleId="CommentSubject">
    <w:name w:val="annotation subject"/>
    <w:basedOn w:val="CommentText"/>
    <w:next w:val="CommentText"/>
    <w:link w:val="CommentSubjectChar"/>
    <w:uiPriority w:val="99"/>
    <w:semiHidden/>
    <w:unhideWhenUsed/>
    <w:rsid w:val="00825032"/>
    <w:rPr>
      <w:b/>
      <w:bCs/>
      <w:sz w:val="20"/>
      <w:szCs w:val="20"/>
    </w:rPr>
  </w:style>
  <w:style w:type="character" w:customStyle="1" w:styleId="CommentSubjectChar">
    <w:name w:val="Comment Subject Char"/>
    <w:basedOn w:val="CommentTextChar"/>
    <w:link w:val="CommentSubject"/>
    <w:uiPriority w:val="99"/>
    <w:semiHidden/>
    <w:rsid w:val="00825032"/>
    <w:rPr>
      <w:b/>
      <w:bCs/>
      <w:sz w:val="20"/>
      <w:szCs w:val="20"/>
    </w:rPr>
  </w:style>
  <w:style w:type="paragraph" w:styleId="BalloonText">
    <w:name w:val="Balloon Text"/>
    <w:basedOn w:val="Normal"/>
    <w:link w:val="BalloonTextChar"/>
    <w:uiPriority w:val="99"/>
    <w:semiHidden/>
    <w:unhideWhenUsed/>
    <w:rsid w:val="008250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5032"/>
    <w:rPr>
      <w:rFonts w:ascii="Lucida Grande" w:hAnsi="Lucida Grande" w:cs="Lucida Grande"/>
      <w:sz w:val="18"/>
      <w:szCs w:val="18"/>
    </w:rPr>
  </w:style>
  <w:style w:type="paragraph" w:styleId="NormalWeb">
    <w:name w:val="Normal (Web)"/>
    <w:basedOn w:val="Normal"/>
    <w:uiPriority w:val="99"/>
    <w:semiHidden/>
    <w:unhideWhenUsed/>
    <w:rsid w:val="000020AA"/>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semiHidden/>
    <w:unhideWhenUsed/>
    <w:rsid w:val="00B76734"/>
    <w:rPr>
      <w:color w:val="0000FF"/>
      <w:u w:val="single"/>
    </w:rPr>
  </w:style>
  <w:style w:type="character" w:customStyle="1" w:styleId="Heading2Char">
    <w:name w:val="Heading 2 Char"/>
    <w:basedOn w:val="DefaultParagraphFont"/>
    <w:link w:val="Heading2"/>
    <w:uiPriority w:val="9"/>
    <w:rsid w:val="00DF70A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C6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4544">
      <w:bodyDiv w:val="1"/>
      <w:marLeft w:val="0"/>
      <w:marRight w:val="0"/>
      <w:marTop w:val="0"/>
      <w:marBottom w:val="0"/>
      <w:divBdr>
        <w:top w:val="none" w:sz="0" w:space="0" w:color="auto"/>
        <w:left w:val="none" w:sz="0" w:space="0" w:color="auto"/>
        <w:bottom w:val="none" w:sz="0" w:space="0" w:color="auto"/>
        <w:right w:val="none" w:sz="0" w:space="0" w:color="auto"/>
      </w:divBdr>
    </w:div>
    <w:div w:id="125512681">
      <w:bodyDiv w:val="1"/>
      <w:marLeft w:val="0"/>
      <w:marRight w:val="0"/>
      <w:marTop w:val="0"/>
      <w:marBottom w:val="0"/>
      <w:divBdr>
        <w:top w:val="none" w:sz="0" w:space="0" w:color="auto"/>
        <w:left w:val="none" w:sz="0" w:space="0" w:color="auto"/>
        <w:bottom w:val="none" w:sz="0" w:space="0" w:color="auto"/>
        <w:right w:val="none" w:sz="0" w:space="0" w:color="auto"/>
      </w:divBdr>
    </w:div>
    <w:div w:id="464859458">
      <w:bodyDiv w:val="1"/>
      <w:marLeft w:val="0"/>
      <w:marRight w:val="0"/>
      <w:marTop w:val="0"/>
      <w:marBottom w:val="0"/>
      <w:divBdr>
        <w:top w:val="none" w:sz="0" w:space="0" w:color="auto"/>
        <w:left w:val="none" w:sz="0" w:space="0" w:color="auto"/>
        <w:bottom w:val="none" w:sz="0" w:space="0" w:color="auto"/>
        <w:right w:val="none" w:sz="0" w:space="0" w:color="auto"/>
      </w:divBdr>
    </w:div>
    <w:div w:id="578829692">
      <w:bodyDiv w:val="1"/>
      <w:marLeft w:val="0"/>
      <w:marRight w:val="0"/>
      <w:marTop w:val="0"/>
      <w:marBottom w:val="0"/>
      <w:divBdr>
        <w:top w:val="none" w:sz="0" w:space="0" w:color="auto"/>
        <w:left w:val="none" w:sz="0" w:space="0" w:color="auto"/>
        <w:bottom w:val="none" w:sz="0" w:space="0" w:color="auto"/>
        <w:right w:val="none" w:sz="0" w:space="0" w:color="auto"/>
      </w:divBdr>
    </w:div>
    <w:div w:id="820077160">
      <w:bodyDiv w:val="1"/>
      <w:marLeft w:val="0"/>
      <w:marRight w:val="0"/>
      <w:marTop w:val="0"/>
      <w:marBottom w:val="0"/>
      <w:divBdr>
        <w:top w:val="none" w:sz="0" w:space="0" w:color="auto"/>
        <w:left w:val="none" w:sz="0" w:space="0" w:color="auto"/>
        <w:bottom w:val="none" w:sz="0" w:space="0" w:color="auto"/>
        <w:right w:val="none" w:sz="0" w:space="0" w:color="auto"/>
      </w:divBdr>
    </w:div>
    <w:div w:id="1102841498">
      <w:bodyDiv w:val="1"/>
      <w:marLeft w:val="0"/>
      <w:marRight w:val="0"/>
      <w:marTop w:val="0"/>
      <w:marBottom w:val="0"/>
      <w:divBdr>
        <w:top w:val="none" w:sz="0" w:space="0" w:color="auto"/>
        <w:left w:val="none" w:sz="0" w:space="0" w:color="auto"/>
        <w:bottom w:val="none" w:sz="0" w:space="0" w:color="auto"/>
        <w:right w:val="none" w:sz="0" w:space="0" w:color="auto"/>
      </w:divBdr>
    </w:div>
    <w:div w:id="1219590953">
      <w:bodyDiv w:val="1"/>
      <w:marLeft w:val="0"/>
      <w:marRight w:val="0"/>
      <w:marTop w:val="0"/>
      <w:marBottom w:val="0"/>
      <w:divBdr>
        <w:top w:val="none" w:sz="0" w:space="0" w:color="auto"/>
        <w:left w:val="none" w:sz="0" w:space="0" w:color="auto"/>
        <w:bottom w:val="none" w:sz="0" w:space="0" w:color="auto"/>
        <w:right w:val="none" w:sz="0" w:space="0" w:color="auto"/>
      </w:divBdr>
    </w:div>
    <w:div w:id="1638679250">
      <w:bodyDiv w:val="1"/>
      <w:marLeft w:val="0"/>
      <w:marRight w:val="0"/>
      <w:marTop w:val="0"/>
      <w:marBottom w:val="0"/>
      <w:divBdr>
        <w:top w:val="none" w:sz="0" w:space="0" w:color="auto"/>
        <w:left w:val="none" w:sz="0" w:space="0" w:color="auto"/>
        <w:bottom w:val="none" w:sz="0" w:space="0" w:color="auto"/>
        <w:right w:val="none" w:sz="0" w:space="0" w:color="auto"/>
      </w:divBdr>
    </w:div>
    <w:div w:id="1651402736">
      <w:bodyDiv w:val="1"/>
      <w:marLeft w:val="0"/>
      <w:marRight w:val="0"/>
      <w:marTop w:val="0"/>
      <w:marBottom w:val="0"/>
      <w:divBdr>
        <w:top w:val="none" w:sz="0" w:space="0" w:color="auto"/>
        <w:left w:val="none" w:sz="0" w:space="0" w:color="auto"/>
        <w:bottom w:val="none" w:sz="0" w:space="0" w:color="auto"/>
        <w:right w:val="none" w:sz="0" w:space="0" w:color="auto"/>
      </w:divBdr>
    </w:div>
    <w:div w:id="1947149327">
      <w:bodyDiv w:val="1"/>
      <w:marLeft w:val="0"/>
      <w:marRight w:val="0"/>
      <w:marTop w:val="0"/>
      <w:marBottom w:val="0"/>
      <w:divBdr>
        <w:top w:val="none" w:sz="0" w:space="0" w:color="auto"/>
        <w:left w:val="none" w:sz="0" w:space="0" w:color="auto"/>
        <w:bottom w:val="none" w:sz="0" w:space="0" w:color="auto"/>
        <w:right w:val="none" w:sz="0" w:space="0" w:color="auto"/>
      </w:divBdr>
    </w:div>
    <w:div w:id="1969580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Gustavson</dc:creator>
  <cp:keywords/>
  <dc:description/>
  <cp:lastModifiedBy>Anna Kramer</cp:lastModifiedBy>
  <cp:revision>4</cp:revision>
  <dcterms:created xsi:type="dcterms:W3CDTF">2019-08-29T16:49:00Z</dcterms:created>
  <dcterms:modified xsi:type="dcterms:W3CDTF">2019-08-29T17:02:00Z</dcterms:modified>
</cp:coreProperties>
</file>