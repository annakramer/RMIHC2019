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0D9" w:rsidRDefault="002650D9" w:rsidP="002F4C7C">
      <w:pPr>
        <w:pStyle w:val="Body"/>
        <w:rPr>
          <w:rFonts w:ascii="Times New Roman" w:eastAsia="Times New Roman" w:hAnsi="Times New Roman" w:cs="Times New Roman"/>
          <w:sz w:val="24"/>
          <w:szCs w:val="24"/>
        </w:rPr>
      </w:pPr>
    </w:p>
    <w:p w:rsidR="002650D9" w:rsidRDefault="0010139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extensive historiography already surrounds the imperial mania for fairs, exhibitions</w:t>
      </w:r>
      <w:r w:rsidR="001E1A66">
        <w:rPr>
          <w:rFonts w:ascii="Times New Roman" w:eastAsia="Times New Roman" w:hAnsi="Times New Roman" w:cs="Times New Roman"/>
          <w:sz w:val="24"/>
          <w:szCs w:val="24"/>
        </w:rPr>
        <w:t>, and expositions that stretched from the Victorian Era to the years between the world wars</w:t>
      </w:r>
      <w:r>
        <w:rPr>
          <w:rFonts w:ascii="Times New Roman" w:eastAsia="Times New Roman" w:hAnsi="Times New Roman" w:cs="Times New Roman"/>
          <w:sz w:val="24"/>
          <w:szCs w:val="24"/>
        </w:rPr>
        <w:t>. Three decades ago, Robert Rydell highlighted how anthropology at American world</w:t>
      </w:r>
      <w:r>
        <w:rPr>
          <w:rFonts w:hAnsi="Times New Roman"/>
          <w:sz w:val="24"/>
          <w:szCs w:val="24"/>
        </w:rPr>
        <w:t>’</w:t>
      </w:r>
      <w:r>
        <w:rPr>
          <w:rFonts w:ascii="Times New Roman"/>
          <w:sz w:val="24"/>
          <w:szCs w:val="24"/>
        </w:rPr>
        <w:t xml:space="preserve">s fairs before World War I was subservient to imperialist and eugenicist ideologies at the </w:t>
      </w:r>
      <w:r>
        <w:rPr>
          <w:rFonts w:hAnsi="Times New Roman"/>
          <w:sz w:val="24"/>
          <w:szCs w:val="24"/>
        </w:rPr>
        <w:t>“</w:t>
      </w:r>
      <w:r>
        <w:rPr>
          <w:rFonts w:ascii="Times New Roman"/>
          <w:sz w:val="24"/>
          <w:szCs w:val="24"/>
        </w:rPr>
        <w:t>juncture of racism and progress.</w:t>
      </w:r>
      <w:r>
        <w:rPr>
          <w:rFonts w:hAnsi="Times New Roman"/>
          <w:sz w:val="24"/>
          <w:szCs w:val="24"/>
        </w:rPr>
        <w:t>”</w:t>
      </w:r>
      <w:r>
        <w:rPr>
          <w:rFonts w:ascii="Times New Roman" w:eastAsia="Times New Roman" w:hAnsi="Times New Roman" w:cs="Times New Roman"/>
          <w:sz w:val="24"/>
          <w:szCs w:val="24"/>
          <w:vertAlign w:val="superscript"/>
        </w:rPr>
        <w:endnoteReference w:id="2"/>
      </w:r>
      <w:r>
        <w:rPr>
          <w:rFonts w:ascii="Times New Roman"/>
          <w:sz w:val="24"/>
          <w:szCs w:val="24"/>
        </w:rPr>
        <w:t xml:space="preserve"> Since that work, interest has expanded to include not only the complicity of fairs and anthropology, but the use of expositions to promote imperial and colonial ventures, tourism, and create historical memory for recent arrivals.</w:t>
      </w:r>
      <w:r>
        <w:rPr>
          <w:rFonts w:ascii="Times New Roman" w:eastAsia="Times New Roman" w:hAnsi="Times New Roman" w:cs="Times New Roman"/>
          <w:sz w:val="24"/>
          <w:szCs w:val="24"/>
          <w:vertAlign w:val="superscript"/>
        </w:rPr>
        <w:endnoteReference w:id="3"/>
      </w:r>
      <w:r>
        <w:rPr>
          <w:rFonts w:ascii="Times New Roman"/>
          <w:sz w:val="24"/>
          <w:szCs w:val="24"/>
        </w:rPr>
        <w:t xml:space="preserve"> Some authors have even noted the ways in which </w:t>
      </w:r>
      <w:r>
        <w:rPr>
          <w:rFonts w:hAnsi="Times New Roman"/>
          <w:sz w:val="24"/>
          <w:szCs w:val="24"/>
        </w:rPr>
        <w:t>“</w:t>
      </w:r>
      <w:r>
        <w:rPr>
          <w:rFonts w:ascii="Times New Roman"/>
          <w:sz w:val="24"/>
          <w:szCs w:val="24"/>
        </w:rPr>
        <w:t>human displays</w:t>
      </w:r>
      <w:r>
        <w:rPr>
          <w:rFonts w:hAnsi="Times New Roman"/>
          <w:sz w:val="24"/>
          <w:szCs w:val="24"/>
        </w:rPr>
        <w:t>”</w:t>
      </w:r>
      <w:r>
        <w:rPr>
          <w:rFonts w:hAnsi="Times New Roman"/>
          <w:sz w:val="24"/>
          <w:szCs w:val="24"/>
        </w:rPr>
        <w:t xml:space="preserve"> </w:t>
      </w:r>
      <w:r>
        <w:rPr>
          <w:rFonts w:ascii="Times New Roman"/>
          <w:sz w:val="24"/>
          <w:szCs w:val="24"/>
        </w:rPr>
        <w:t xml:space="preserve">navigated among entertainment and titillation of European and European colonial audiences, free and unfree performance by </w:t>
      </w:r>
      <w:r>
        <w:rPr>
          <w:rFonts w:hAnsi="Times New Roman"/>
          <w:sz w:val="24"/>
          <w:szCs w:val="24"/>
        </w:rPr>
        <w:t>“</w:t>
      </w:r>
      <w:r>
        <w:rPr>
          <w:rFonts w:ascii="Times New Roman"/>
          <w:sz w:val="24"/>
          <w:szCs w:val="24"/>
        </w:rPr>
        <w:t>foreign peoples,</w:t>
      </w:r>
      <w:r>
        <w:rPr>
          <w:rFonts w:hAnsi="Times New Roman"/>
          <w:sz w:val="24"/>
          <w:szCs w:val="24"/>
        </w:rPr>
        <w:t>”</w:t>
      </w:r>
      <w:r>
        <w:rPr>
          <w:rFonts w:hAnsi="Times New Roman"/>
          <w:sz w:val="24"/>
          <w:szCs w:val="24"/>
        </w:rPr>
        <w:t xml:space="preserve"> </w:t>
      </w:r>
      <w:r>
        <w:rPr>
          <w:rFonts w:ascii="Times New Roman"/>
          <w:sz w:val="24"/>
          <w:szCs w:val="24"/>
        </w:rPr>
        <w:t>and the elaboration of nineteenth-century Western ideas about who could produce - and consume - scientific knowledge.</w:t>
      </w:r>
      <w:r>
        <w:rPr>
          <w:rFonts w:ascii="Times New Roman" w:eastAsia="Times New Roman" w:hAnsi="Times New Roman" w:cs="Times New Roman"/>
          <w:sz w:val="24"/>
          <w:szCs w:val="24"/>
          <w:vertAlign w:val="superscript"/>
        </w:rPr>
        <w:endnoteReference w:id="4"/>
      </w:r>
      <w:r>
        <w:rPr>
          <w:rFonts w:ascii="Times New Roman"/>
          <w:sz w:val="24"/>
          <w:szCs w:val="24"/>
        </w:rPr>
        <w:t xml:space="preserve"> While most of these works tend to note that fairs were a global phenomenon, their frame has usually been limited to a single imperial project if not a single exhibition.</w:t>
      </w:r>
    </w:p>
    <w:p w:rsidR="002650D9" w:rsidRDefault="0010139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an oversight. Exhibition organizers might have seen the promotion of specific local and imperial visions as central to their own fairs but they were connected with one another across regional, national, and imperial boundaries.</w:t>
      </w:r>
      <w:r>
        <w:rPr>
          <w:rFonts w:ascii="Times New Roman" w:eastAsia="Times New Roman" w:hAnsi="Times New Roman" w:cs="Times New Roman"/>
          <w:sz w:val="24"/>
          <w:szCs w:val="24"/>
          <w:vertAlign w:val="superscript"/>
        </w:rPr>
        <w:endnoteReference w:id="5"/>
      </w:r>
      <w:r>
        <w:rPr>
          <w:rFonts w:ascii="Times New Roman"/>
          <w:sz w:val="24"/>
          <w:szCs w:val="24"/>
        </w:rPr>
        <w:t xml:space="preserve"> Fairs were also entangled in transnational European and colonial </w:t>
      </w:r>
      <w:r w:rsidR="001E1A66">
        <w:rPr>
          <w:rFonts w:ascii="Times New Roman"/>
          <w:sz w:val="24"/>
          <w:szCs w:val="24"/>
        </w:rPr>
        <w:t>attention and anxieties</w:t>
      </w:r>
      <w:r>
        <w:rPr>
          <w:rFonts w:ascii="Times New Roman"/>
          <w:sz w:val="24"/>
          <w:szCs w:val="24"/>
        </w:rPr>
        <w:t xml:space="preserve"> around </w:t>
      </w:r>
      <w:r w:rsidR="001E1A66">
        <w:rPr>
          <w:rFonts w:ascii="Times New Roman"/>
          <w:sz w:val="24"/>
          <w:szCs w:val="24"/>
        </w:rPr>
        <w:t>gender roles</w:t>
      </w:r>
      <w:r>
        <w:rPr>
          <w:rFonts w:ascii="Times New Roman"/>
          <w:sz w:val="24"/>
          <w:szCs w:val="24"/>
        </w:rPr>
        <w:t xml:space="preserve"> in both </w:t>
      </w:r>
      <w:r>
        <w:rPr>
          <w:rFonts w:hAnsi="Times New Roman"/>
          <w:sz w:val="24"/>
          <w:szCs w:val="24"/>
        </w:rPr>
        <w:t>“</w:t>
      </w:r>
      <w:r>
        <w:rPr>
          <w:rFonts w:ascii="Times New Roman"/>
          <w:sz w:val="24"/>
          <w:szCs w:val="24"/>
        </w:rPr>
        <w:t>primitive</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modern</w:t>
      </w:r>
      <w:r>
        <w:rPr>
          <w:rFonts w:hAnsi="Times New Roman"/>
          <w:sz w:val="24"/>
          <w:szCs w:val="24"/>
        </w:rPr>
        <w:t>”</w:t>
      </w:r>
      <w:r>
        <w:rPr>
          <w:rFonts w:hAnsi="Times New Roman"/>
          <w:sz w:val="24"/>
          <w:szCs w:val="24"/>
        </w:rPr>
        <w:t xml:space="preserve"> </w:t>
      </w:r>
      <w:r>
        <w:rPr>
          <w:rFonts w:ascii="Times New Roman"/>
          <w:sz w:val="24"/>
          <w:szCs w:val="24"/>
        </w:rPr>
        <w:t xml:space="preserve">peoples. This interest in the performance of masculinity and femininity is especially pointed in the fairs </w:t>
      </w:r>
      <w:r w:rsidR="001E1A66">
        <w:rPr>
          <w:rFonts w:ascii="Times New Roman"/>
          <w:sz w:val="24"/>
          <w:szCs w:val="24"/>
        </w:rPr>
        <w:t>that</w:t>
      </w:r>
      <w:r>
        <w:rPr>
          <w:rFonts w:ascii="Times New Roman"/>
          <w:sz w:val="24"/>
          <w:szCs w:val="24"/>
        </w:rPr>
        <w:t xml:space="preserve"> occurred at the Pacific peripheries of the British and American empires. While some analyses have noted the ways in which gender and race influenced the spatial arrangement of these fairs, few have directly compared the way that exhibition photographers intentionally or inadvertently projected gender roles and imperial expectation</w:t>
      </w:r>
      <w:r w:rsidR="001E1A66">
        <w:rPr>
          <w:rFonts w:ascii="Times New Roman"/>
          <w:sz w:val="24"/>
          <w:szCs w:val="24"/>
        </w:rPr>
        <w:t>s onto both indigenous and settlers</w:t>
      </w:r>
      <w:r>
        <w:rPr>
          <w:rFonts w:ascii="Times New Roman"/>
          <w:sz w:val="24"/>
          <w:szCs w:val="24"/>
        </w:rPr>
        <w:t xml:space="preserve"> people.</w:t>
      </w:r>
      <w:r>
        <w:rPr>
          <w:rFonts w:ascii="Times New Roman" w:eastAsia="Times New Roman" w:hAnsi="Times New Roman" w:cs="Times New Roman"/>
          <w:sz w:val="24"/>
          <w:szCs w:val="24"/>
          <w:vertAlign w:val="superscript"/>
        </w:rPr>
        <w:endnoteReference w:id="6"/>
      </w:r>
      <w:r>
        <w:rPr>
          <w:rFonts w:ascii="Times New Roman"/>
          <w:sz w:val="24"/>
          <w:szCs w:val="24"/>
        </w:rPr>
        <w:t xml:space="preserve"> Ultimately, images from both the </w:t>
      </w:r>
      <w:r w:rsidR="001E1A66">
        <w:rPr>
          <w:rFonts w:ascii="Times New Roman"/>
          <w:sz w:val="24"/>
          <w:szCs w:val="24"/>
        </w:rPr>
        <w:t>New Zealand</w:t>
      </w:r>
      <w:r>
        <w:rPr>
          <w:rFonts w:ascii="Times New Roman"/>
          <w:sz w:val="24"/>
          <w:szCs w:val="24"/>
        </w:rPr>
        <w:t xml:space="preserve"> International </w:t>
      </w:r>
      <w:r>
        <w:rPr>
          <w:rFonts w:ascii="Times New Roman"/>
          <w:sz w:val="24"/>
          <w:szCs w:val="24"/>
        </w:rPr>
        <w:lastRenderedPageBreak/>
        <w:t xml:space="preserve">Exhibition of 1906-1907 </w:t>
      </w:r>
      <w:r w:rsidR="001E1A66">
        <w:rPr>
          <w:rFonts w:ascii="Times New Roman"/>
          <w:sz w:val="24"/>
          <w:szCs w:val="24"/>
        </w:rPr>
        <w:t xml:space="preserve">at Christchurch </w:t>
      </w:r>
      <w:r>
        <w:rPr>
          <w:rFonts w:ascii="Times New Roman"/>
          <w:sz w:val="24"/>
          <w:szCs w:val="24"/>
        </w:rPr>
        <w:t>and the Alaska-Yukon-Pacific Exposition of 1909</w:t>
      </w:r>
      <w:r w:rsidR="001E1A66">
        <w:rPr>
          <w:rFonts w:ascii="Times New Roman"/>
          <w:sz w:val="24"/>
          <w:szCs w:val="24"/>
        </w:rPr>
        <w:t xml:space="preserve"> at Seattle</w:t>
      </w:r>
      <w:r>
        <w:rPr>
          <w:rFonts w:ascii="Times New Roman"/>
          <w:sz w:val="24"/>
          <w:szCs w:val="24"/>
        </w:rPr>
        <w:t xml:space="preserve"> captured and exhibited a colonial, trans-Pacific masculinity set in opposition to contemporary anxieti</w:t>
      </w:r>
      <w:r w:rsidR="001E1A66">
        <w:rPr>
          <w:rFonts w:ascii="Times New Roman"/>
          <w:sz w:val="24"/>
          <w:szCs w:val="24"/>
        </w:rPr>
        <w:t>es about modernity and manhood.</w:t>
      </w:r>
    </w:p>
    <w:p w:rsidR="001E1A66" w:rsidRDefault="0010139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masculine anxiety is already apparent in the idealization of both Maori and Indian peoples on promotional materials and their roles in theatrical events during both fairs. In Christchurch, exhibition visitors received a certificate of attendance whose grotesques echoed traditional Polynesian artwork.</w:t>
      </w:r>
      <w:r>
        <w:rPr>
          <w:rFonts w:ascii="Times New Roman" w:eastAsia="Times New Roman" w:hAnsi="Times New Roman" w:cs="Times New Roman"/>
          <w:sz w:val="24"/>
          <w:szCs w:val="24"/>
          <w:vertAlign w:val="superscript"/>
        </w:rPr>
        <w:endnoteReference w:id="7"/>
      </w:r>
      <w:r>
        <w:rPr>
          <w:rFonts w:ascii="Times New Roman"/>
          <w:sz w:val="24"/>
          <w:szCs w:val="24"/>
        </w:rPr>
        <w:t xml:space="preserve"> Even more central is the serene figure of a partially clad and tattooed Maori elder male holding a </w:t>
      </w:r>
      <w:r>
        <w:rPr>
          <w:rFonts w:ascii="Times New Roman"/>
          <w:i/>
          <w:iCs/>
          <w:sz w:val="24"/>
          <w:szCs w:val="24"/>
        </w:rPr>
        <w:t>taiaha</w:t>
      </w:r>
      <w:r>
        <w:rPr>
          <w:rFonts w:ascii="Times New Roman"/>
          <w:sz w:val="24"/>
          <w:szCs w:val="24"/>
        </w:rPr>
        <w:t xml:space="preserve"> - a traditional Maori spear. Award ce</w:t>
      </w:r>
      <w:r w:rsidR="001E1A66">
        <w:rPr>
          <w:rFonts w:ascii="Times New Roman"/>
          <w:sz w:val="24"/>
          <w:szCs w:val="24"/>
        </w:rPr>
        <w:t>rtificates distributed to prizewinners</w:t>
      </w:r>
      <w:r>
        <w:rPr>
          <w:rFonts w:ascii="Times New Roman"/>
          <w:sz w:val="24"/>
          <w:szCs w:val="24"/>
        </w:rPr>
        <w:t xml:space="preserve"> followed a similar pattern - a partially-clad Maori male holding or near the iconic </w:t>
      </w:r>
      <w:r>
        <w:rPr>
          <w:rFonts w:ascii="Times New Roman"/>
          <w:i/>
          <w:iCs/>
          <w:sz w:val="24"/>
          <w:szCs w:val="24"/>
        </w:rPr>
        <w:t>taiaha</w:t>
      </w:r>
      <w:r>
        <w:rPr>
          <w:rFonts w:ascii="Times New Roman"/>
          <w:sz w:val="24"/>
          <w:szCs w:val="24"/>
        </w:rPr>
        <w:t>.</w:t>
      </w:r>
      <w:r>
        <w:rPr>
          <w:rFonts w:ascii="Times New Roman" w:eastAsia="Times New Roman" w:hAnsi="Times New Roman" w:cs="Times New Roman"/>
          <w:sz w:val="24"/>
          <w:szCs w:val="24"/>
          <w:vertAlign w:val="superscript"/>
        </w:rPr>
        <w:endnoteReference w:id="8"/>
      </w:r>
      <w:r>
        <w:rPr>
          <w:rFonts w:ascii="Times New Roman"/>
          <w:sz w:val="24"/>
          <w:szCs w:val="24"/>
        </w:rPr>
        <w:t xml:space="preserve"> Maori men were exoticized but their warlike, masculine nature is always apparent, even when they are at rest. While the official emblems of the Alaska-Yukon-Pacific Exhibition were feminine personifications of each region gathered </w:t>
      </w:r>
      <w:r w:rsidR="005B750A">
        <w:rPr>
          <w:rFonts w:ascii="Times New Roman"/>
          <w:sz w:val="24"/>
          <w:szCs w:val="24"/>
        </w:rPr>
        <w:t>together</w:t>
      </w:r>
      <w:r>
        <w:rPr>
          <w:rFonts w:ascii="Times New Roman"/>
          <w:sz w:val="24"/>
          <w:szCs w:val="24"/>
        </w:rPr>
        <w:t xml:space="preserve">, male indigenous figures were often found in promotional materials and designs. A souvenir handkerchief features an </w:t>
      </w:r>
      <w:r w:rsidR="0073429C">
        <w:rPr>
          <w:rFonts w:ascii="Times New Roman"/>
          <w:sz w:val="24"/>
          <w:szCs w:val="24"/>
        </w:rPr>
        <w:t>Inuit man kayaking - a vigorous and</w:t>
      </w:r>
      <w:r>
        <w:rPr>
          <w:rFonts w:ascii="Times New Roman"/>
          <w:sz w:val="24"/>
          <w:szCs w:val="24"/>
        </w:rPr>
        <w:t xml:space="preserve"> exotic outdoor activity like dog-sledding that fascinated white Northwesterners - facing a man in Plateau or Plains dress smoking - an activity still gendered as masculine - beneath the bounty of the Inland Northwest.</w:t>
      </w:r>
      <w:r>
        <w:rPr>
          <w:rFonts w:ascii="Times New Roman" w:eastAsia="Times New Roman" w:hAnsi="Times New Roman" w:cs="Times New Roman"/>
          <w:sz w:val="24"/>
          <w:szCs w:val="24"/>
          <w:vertAlign w:val="superscript"/>
        </w:rPr>
        <w:endnoteReference w:id="9"/>
      </w:r>
      <w:r>
        <w:rPr>
          <w:rFonts w:ascii="Times New Roman"/>
          <w:sz w:val="24"/>
          <w:szCs w:val="24"/>
        </w:rPr>
        <w:t xml:space="preserve"> While not as obvious as tipis, tikis, and totem poles, these images of Maori, Alaska Native, and Indian males show a desire for fair organizers to appropriate indigenous virility for the fair itself.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sz w:val="24"/>
          <w:szCs w:val="24"/>
        </w:rPr>
        <w:t xml:space="preserve">Going further, the white, male exhibition organizers in Christchurch designed and built a model </w:t>
      </w:r>
      <w:r>
        <w:rPr>
          <w:rFonts w:ascii="Times New Roman"/>
          <w:i/>
          <w:iCs/>
          <w:sz w:val="24"/>
          <w:szCs w:val="24"/>
        </w:rPr>
        <w:t xml:space="preserve">pa </w:t>
      </w:r>
      <w:r>
        <w:rPr>
          <w:rFonts w:ascii="Times New Roman"/>
          <w:sz w:val="24"/>
          <w:szCs w:val="24"/>
        </w:rPr>
        <w:t xml:space="preserve">- a traditional Maori fortress - to host indigenous peoples from both New Zealand and nearby island groups. The </w:t>
      </w:r>
      <w:r>
        <w:rPr>
          <w:rFonts w:ascii="Times New Roman"/>
          <w:i/>
          <w:iCs/>
          <w:sz w:val="24"/>
          <w:szCs w:val="24"/>
        </w:rPr>
        <w:t xml:space="preserve">pa </w:t>
      </w:r>
      <w:r>
        <w:rPr>
          <w:rFonts w:ascii="Times New Roman"/>
          <w:sz w:val="24"/>
          <w:szCs w:val="24"/>
        </w:rPr>
        <w:t>genericized Maori cultural and aesthetic difference to present an idealized New Zealand past.</w:t>
      </w:r>
      <w:r>
        <w:rPr>
          <w:rFonts w:ascii="Times New Roman" w:eastAsia="Times New Roman" w:hAnsi="Times New Roman" w:cs="Times New Roman"/>
          <w:sz w:val="24"/>
          <w:szCs w:val="24"/>
          <w:vertAlign w:val="superscript"/>
        </w:rPr>
        <w:endnoteReference w:id="10"/>
      </w:r>
      <w:r>
        <w:rPr>
          <w:rFonts w:ascii="Times New Roman"/>
          <w:sz w:val="24"/>
          <w:szCs w:val="24"/>
        </w:rPr>
        <w:t xml:space="preserve"> The model </w:t>
      </w:r>
      <w:r>
        <w:rPr>
          <w:rFonts w:ascii="Times New Roman"/>
          <w:i/>
          <w:iCs/>
          <w:sz w:val="24"/>
          <w:szCs w:val="24"/>
        </w:rPr>
        <w:t xml:space="preserve">pa </w:t>
      </w:r>
      <w:r>
        <w:rPr>
          <w:rFonts w:ascii="Times New Roman"/>
          <w:sz w:val="24"/>
          <w:szCs w:val="24"/>
        </w:rPr>
        <w:t>also</w:t>
      </w:r>
      <w:r>
        <w:rPr>
          <w:rFonts w:ascii="Times New Roman"/>
          <w:i/>
          <w:iCs/>
          <w:sz w:val="24"/>
          <w:szCs w:val="24"/>
        </w:rPr>
        <w:t xml:space="preserve"> </w:t>
      </w:r>
      <w:r>
        <w:rPr>
          <w:rFonts w:ascii="Times New Roman"/>
          <w:sz w:val="24"/>
          <w:szCs w:val="24"/>
        </w:rPr>
        <w:t xml:space="preserve">became a site of cultural performance of the sort of Maori masculine activities onto which </w:t>
      </w:r>
      <w:r w:rsidR="005B750A">
        <w:rPr>
          <w:rFonts w:ascii="Times New Roman"/>
          <w:i/>
          <w:iCs/>
          <w:sz w:val="24"/>
          <w:szCs w:val="24"/>
        </w:rPr>
        <w:t>p</w:t>
      </w:r>
      <w:r>
        <w:rPr>
          <w:rFonts w:ascii="Times New Roman"/>
          <w:i/>
          <w:iCs/>
          <w:sz w:val="24"/>
          <w:szCs w:val="24"/>
        </w:rPr>
        <w:t>akeha</w:t>
      </w:r>
      <w:r>
        <w:rPr>
          <w:rFonts w:ascii="Times New Roman"/>
          <w:sz w:val="24"/>
          <w:szCs w:val="24"/>
        </w:rPr>
        <w:t xml:space="preserve"> wished to graft themselves. This is </w:t>
      </w:r>
      <w:r>
        <w:rPr>
          <w:rFonts w:ascii="Times New Roman"/>
          <w:sz w:val="24"/>
          <w:szCs w:val="24"/>
        </w:rPr>
        <w:lastRenderedPageBreak/>
        <w:t xml:space="preserve">apparent in the frequent photos of Maori men performing the </w:t>
      </w:r>
      <w:r>
        <w:rPr>
          <w:rFonts w:ascii="Times New Roman"/>
          <w:i/>
          <w:iCs/>
          <w:sz w:val="24"/>
          <w:szCs w:val="24"/>
        </w:rPr>
        <w:t xml:space="preserve">haka - </w:t>
      </w:r>
      <w:r>
        <w:rPr>
          <w:rFonts w:ascii="Times New Roman"/>
          <w:sz w:val="24"/>
          <w:szCs w:val="24"/>
        </w:rPr>
        <w:t xml:space="preserve">a traditional war dance - or floating in </w:t>
      </w:r>
      <w:r>
        <w:rPr>
          <w:rFonts w:ascii="Times New Roman"/>
          <w:i/>
          <w:iCs/>
          <w:sz w:val="24"/>
          <w:szCs w:val="24"/>
        </w:rPr>
        <w:t xml:space="preserve">waka </w:t>
      </w:r>
      <w:r>
        <w:rPr>
          <w:rFonts w:ascii="Times New Roman"/>
          <w:sz w:val="24"/>
          <w:szCs w:val="24"/>
        </w:rPr>
        <w:t>- tradition</w:t>
      </w:r>
      <w:r w:rsidR="001E1A66">
        <w:rPr>
          <w:rFonts w:ascii="Times New Roman"/>
          <w:sz w:val="24"/>
          <w:szCs w:val="24"/>
        </w:rPr>
        <w:t>al war canoes - in the adjacent</w:t>
      </w:r>
      <w:r>
        <w:rPr>
          <w:rFonts w:ascii="Times New Roman"/>
          <w:sz w:val="24"/>
          <w:szCs w:val="24"/>
        </w:rPr>
        <w:t xml:space="preserve"> artificial lake. In Steffano Webb</w:t>
      </w:r>
      <w:r>
        <w:rPr>
          <w:rFonts w:hAnsi="Times New Roman"/>
          <w:sz w:val="24"/>
          <w:szCs w:val="24"/>
        </w:rPr>
        <w:t>’</w:t>
      </w:r>
      <w:r>
        <w:rPr>
          <w:rFonts w:ascii="Times New Roman"/>
          <w:sz w:val="24"/>
          <w:szCs w:val="24"/>
        </w:rPr>
        <w:t xml:space="preserve">s </w:t>
      </w:r>
      <w:r>
        <w:rPr>
          <w:rFonts w:hAnsi="Times New Roman"/>
          <w:sz w:val="24"/>
          <w:szCs w:val="24"/>
        </w:rPr>
        <w:t>“</w:t>
      </w:r>
      <w:r>
        <w:rPr>
          <w:rFonts w:ascii="Times New Roman"/>
          <w:sz w:val="24"/>
          <w:szCs w:val="24"/>
        </w:rPr>
        <w:t xml:space="preserve">Maori performing a </w:t>
      </w:r>
      <w:r>
        <w:rPr>
          <w:rFonts w:ascii="Times New Roman"/>
          <w:i/>
          <w:iCs/>
          <w:sz w:val="24"/>
          <w:szCs w:val="24"/>
        </w:rPr>
        <w:t>haka</w:t>
      </w:r>
      <w:r>
        <w:rPr>
          <w:rFonts w:ascii="Times New Roman"/>
          <w:sz w:val="24"/>
          <w:szCs w:val="24"/>
        </w:rPr>
        <w:t xml:space="preserve"> with </w:t>
      </w:r>
      <w:r>
        <w:rPr>
          <w:rFonts w:ascii="Times New Roman"/>
          <w:i/>
          <w:iCs/>
          <w:sz w:val="24"/>
          <w:szCs w:val="24"/>
        </w:rPr>
        <w:t>taiaha</w:t>
      </w:r>
      <w:r>
        <w:rPr>
          <w:rFonts w:hAnsi="Times New Roman"/>
          <w:sz w:val="24"/>
          <w:szCs w:val="24"/>
        </w:rPr>
        <w:t>”</w:t>
      </w:r>
      <w:r>
        <w:rPr>
          <w:rFonts w:hAnsi="Times New Roman"/>
          <w:sz w:val="24"/>
          <w:szCs w:val="24"/>
        </w:rPr>
        <w:t xml:space="preserve"> </w:t>
      </w:r>
      <w:r>
        <w:rPr>
          <w:rFonts w:ascii="Times New Roman"/>
          <w:sz w:val="24"/>
          <w:szCs w:val="24"/>
        </w:rPr>
        <w:t>- Maori men of all ages are formed into ranks and have raised their iconic weapons into the air at the climax of the dance.</w:t>
      </w:r>
      <w:r>
        <w:rPr>
          <w:rFonts w:ascii="Times New Roman" w:eastAsia="Times New Roman" w:hAnsi="Times New Roman" w:cs="Times New Roman"/>
          <w:sz w:val="24"/>
          <w:szCs w:val="24"/>
          <w:vertAlign w:val="superscript"/>
        </w:rPr>
        <w:endnoteReference w:id="11"/>
      </w:r>
      <w:r>
        <w:rPr>
          <w:rFonts w:ascii="Times New Roman"/>
          <w:sz w:val="24"/>
          <w:szCs w:val="24"/>
        </w:rPr>
        <w:t xml:space="preserve"> But, above them, a telegraph or electrical line draws the viewer</w:t>
      </w:r>
      <w:r>
        <w:rPr>
          <w:rFonts w:hAnsi="Times New Roman"/>
          <w:sz w:val="24"/>
          <w:szCs w:val="24"/>
        </w:rPr>
        <w:t>’</w:t>
      </w:r>
      <w:r>
        <w:rPr>
          <w:rFonts w:ascii="Times New Roman"/>
          <w:sz w:val="24"/>
          <w:szCs w:val="24"/>
        </w:rPr>
        <w:t xml:space="preserve">s eyes to the flag of the exhibition waving above the massed group. Contemporary colonial interest in </w:t>
      </w:r>
      <w:r>
        <w:rPr>
          <w:rFonts w:ascii="Times New Roman"/>
          <w:i/>
          <w:iCs/>
          <w:sz w:val="24"/>
          <w:szCs w:val="24"/>
        </w:rPr>
        <w:t>haka,</w:t>
      </w:r>
      <w:r>
        <w:rPr>
          <w:rFonts w:ascii="Times New Roman"/>
          <w:sz w:val="24"/>
          <w:szCs w:val="24"/>
        </w:rPr>
        <w:t xml:space="preserve"> mock battles, and the Maori as the mental and physical peak of the </w:t>
      </w:r>
      <w:r>
        <w:rPr>
          <w:rFonts w:hAnsi="Times New Roman"/>
          <w:sz w:val="24"/>
          <w:szCs w:val="24"/>
        </w:rPr>
        <w:t>“</w:t>
      </w:r>
      <w:r>
        <w:rPr>
          <w:rFonts w:ascii="Times New Roman"/>
          <w:sz w:val="24"/>
          <w:szCs w:val="24"/>
        </w:rPr>
        <w:t>savage races</w:t>
      </w:r>
      <w:r>
        <w:rPr>
          <w:rFonts w:hAnsi="Times New Roman"/>
          <w:sz w:val="24"/>
          <w:szCs w:val="24"/>
        </w:rPr>
        <w:t>”</w:t>
      </w:r>
      <w:r>
        <w:rPr>
          <w:rFonts w:hAnsi="Times New Roman"/>
          <w:sz w:val="24"/>
          <w:szCs w:val="24"/>
        </w:rPr>
        <w:t xml:space="preserve"> </w:t>
      </w:r>
      <w:r>
        <w:rPr>
          <w:rFonts w:ascii="Times New Roman"/>
          <w:sz w:val="24"/>
          <w:szCs w:val="24"/>
        </w:rPr>
        <w:t xml:space="preserve">at the </w:t>
      </w:r>
      <w:r>
        <w:rPr>
          <w:rFonts w:ascii="Times New Roman"/>
          <w:i/>
          <w:iCs/>
          <w:sz w:val="24"/>
          <w:szCs w:val="24"/>
        </w:rPr>
        <w:t>pa</w:t>
      </w:r>
      <w:r>
        <w:rPr>
          <w:rFonts w:ascii="Times New Roman"/>
          <w:sz w:val="24"/>
          <w:szCs w:val="24"/>
        </w:rPr>
        <w:t xml:space="preserve"> contrasted with somewhat mocking descriptions of visiting islanders from more remote parts of Polynesia who were noted for their indolence.</w:t>
      </w:r>
      <w:r>
        <w:rPr>
          <w:rFonts w:ascii="Times New Roman" w:eastAsia="Times New Roman" w:hAnsi="Times New Roman" w:cs="Times New Roman"/>
          <w:sz w:val="24"/>
          <w:szCs w:val="24"/>
          <w:vertAlign w:val="superscript"/>
        </w:rPr>
        <w:endnoteReference w:id="12"/>
      </w:r>
      <w:r>
        <w:rPr>
          <w:rFonts w:ascii="Times New Roman"/>
          <w:sz w:val="24"/>
          <w:szCs w:val="24"/>
        </w:rPr>
        <w:t xml:space="preserve"> </w:t>
      </w:r>
      <w:r>
        <w:rPr>
          <w:rFonts w:ascii="Times New Roman"/>
          <w:i/>
          <w:iCs/>
          <w:sz w:val="24"/>
          <w:szCs w:val="24"/>
        </w:rPr>
        <w:t>Pakeha</w:t>
      </w:r>
      <w:r>
        <w:rPr>
          <w:rFonts w:ascii="Times New Roman"/>
          <w:sz w:val="24"/>
          <w:szCs w:val="24"/>
        </w:rPr>
        <w:t xml:space="preserve"> responses to depictions of the </w:t>
      </w:r>
      <w:r>
        <w:rPr>
          <w:rFonts w:ascii="Times New Roman"/>
          <w:i/>
          <w:iCs/>
          <w:sz w:val="24"/>
          <w:szCs w:val="24"/>
        </w:rPr>
        <w:t xml:space="preserve">haka </w:t>
      </w:r>
      <w:r>
        <w:rPr>
          <w:rFonts w:ascii="Times New Roman"/>
          <w:sz w:val="24"/>
          <w:szCs w:val="24"/>
        </w:rPr>
        <w:t xml:space="preserve">and other virile activities can be surmised from frequent attempts to link Maori virtues to their own classical and Biblical (and, therefore, metropolitan) antecedents while claiming that the </w:t>
      </w:r>
      <w:r>
        <w:rPr>
          <w:rFonts w:ascii="Times New Roman"/>
          <w:i/>
          <w:iCs/>
          <w:sz w:val="24"/>
          <w:szCs w:val="24"/>
        </w:rPr>
        <w:t>pa</w:t>
      </w:r>
      <w:r>
        <w:rPr>
          <w:rFonts w:hAnsi="Times New Roman"/>
          <w:sz w:val="24"/>
          <w:szCs w:val="24"/>
        </w:rPr>
        <w:t xml:space="preserve"> </w:t>
      </w:r>
      <w:r>
        <w:rPr>
          <w:rFonts w:hAnsi="Times New Roman"/>
          <w:sz w:val="24"/>
          <w:szCs w:val="24"/>
        </w:rPr>
        <w:t>“</w:t>
      </w:r>
      <w:r>
        <w:rPr>
          <w:rFonts w:ascii="Times New Roman"/>
          <w:sz w:val="24"/>
          <w:szCs w:val="24"/>
        </w:rPr>
        <w:t>showed the modern pale face how his dusky warrior brother lived in the brave days of old</w:t>
      </w:r>
      <w:r>
        <w:rPr>
          <w:rFonts w:hAnsi="Times New Roman"/>
          <w:sz w:val="24"/>
          <w:szCs w:val="24"/>
        </w:rPr>
        <w:t>”</w:t>
      </w:r>
      <w:r>
        <w:rPr>
          <w:rFonts w:hAnsi="Times New Roman"/>
          <w:sz w:val="24"/>
          <w:szCs w:val="24"/>
        </w:rPr>
        <w:t xml:space="preserve"> </w:t>
      </w:r>
      <w:r>
        <w:rPr>
          <w:rFonts w:ascii="Times New Roman"/>
          <w:sz w:val="24"/>
          <w:szCs w:val="24"/>
        </w:rPr>
        <w:t>as opposed to the less-brave days of the present.</w:t>
      </w:r>
      <w:r>
        <w:rPr>
          <w:rFonts w:ascii="Times New Roman" w:eastAsia="Times New Roman" w:hAnsi="Times New Roman" w:cs="Times New Roman"/>
          <w:sz w:val="24"/>
          <w:szCs w:val="24"/>
          <w:vertAlign w:val="superscript"/>
        </w:rPr>
        <w:endnoteReference w:id="13"/>
      </w:r>
    </w:p>
    <w:p w:rsidR="002F4C7C" w:rsidRDefault="002F4C7C" w:rsidP="002F4C7C">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contrast in Seattle, whole </w:t>
      </w:r>
      <w:r>
        <w:rPr>
          <w:rFonts w:hAnsi="Times New Roman"/>
          <w:sz w:val="24"/>
          <w:szCs w:val="24"/>
        </w:rPr>
        <w:t>“</w:t>
      </w:r>
      <w:r>
        <w:rPr>
          <w:rFonts w:ascii="Times New Roman"/>
          <w:sz w:val="24"/>
          <w:szCs w:val="24"/>
        </w:rPr>
        <w:t>primitive</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exotic</w:t>
      </w:r>
      <w:r>
        <w:rPr>
          <w:rFonts w:hAnsi="Times New Roman"/>
          <w:sz w:val="24"/>
          <w:szCs w:val="24"/>
        </w:rPr>
        <w:t>”</w:t>
      </w:r>
      <w:r>
        <w:rPr>
          <w:rFonts w:hAnsi="Times New Roman"/>
          <w:sz w:val="24"/>
          <w:szCs w:val="24"/>
        </w:rPr>
        <w:t xml:space="preserve"> </w:t>
      </w:r>
      <w:r>
        <w:rPr>
          <w:rFonts w:ascii="Times New Roman"/>
          <w:sz w:val="24"/>
          <w:szCs w:val="24"/>
        </w:rPr>
        <w:t xml:space="preserve">spectacles were reconstructed along the Pay Streak - from Plateau Indian tipis to the mountains of Alaska and the Yukon to Chinese theaters to Wild West shows to model villages of </w:t>
      </w:r>
      <w:r>
        <w:rPr>
          <w:rFonts w:hAnsi="Times New Roman"/>
          <w:sz w:val="24"/>
          <w:szCs w:val="24"/>
        </w:rPr>
        <w:t>“</w:t>
      </w:r>
      <w:r>
        <w:rPr>
          <w:rFonts w:ascii="Times New Roman"/>
          <w:sz w:val="24"/>
          <w:szCs w:val="24"/>
        </w:rPr>
        <w:t>primitive</w:t>
      </w:r>
      <w:r>
        <w:rPr>
          <w:rFonts w:hAnsi="Times New Roman"/>
          <w:sz w:val="24"/>
          <w:szCs w:val="24"/>
        </w:rPr>
        <w:t>”</w:t>
      </w:r>
      <w:r>
        <w:rPr>
          <w:rFonts w:hAnsi="Times New Roman"/>
          <w:sz w:val="24"/>
          <w:szCs w:val="24"/>
        </w:rPr>
        <w:t xml:space="preserve"> </w:t>
      </w:r>
      <w:r>
        <w:rPr>
          <w:rFonts w:ascii="Times New Roman"/>
          <w:sz w:val="24"/>
          <w:szCs w:val="24"/>
        </w:rPr>
        <w:t>Filipinos.</w:t>
      </w:r>
      <w:r>
        <w:rPr>
          <w:rFonts w:ascii="Times New Roman" w:eastAsia="Times New Roman" w:hAnsi="Times New Roman" w:cs="Times New Roman"/>
          <w:sz w:val="24"/>
          <w:szCs w:val="24"/>
          <w:vertAlign w:val="superscript"/>
        </w:rPr>
        <w:endnoteReference w:id="14"/>
      </w:r>
      <w:r>
        <w:rPr>
          <w:rFonts w:ascii="Times New Roman"/>
          <w:sz w:val="24"/>
          <w:szCs w:val="24"/>
        </w:rPr>
        <w:t xml:space="preserve"> The Pay Streak also represented the shadow-self of the restrained Beaux Arts main exhibition in the exotic and quotidian amusements it offered middle-class white visitors. Igorot people from the Philippines - frequently referred to as </w:t>
      </w:r>
      <w:r>
        <w:rPr>
          <w:rFonts w:hAnsi="Times New Roman"/>
          <w:sz w:val="24"/>
          <w:szCs w:val="24"/>
        </w:rPr>
        <w:t>“</w:t>
      </w:r>
      <w:r>
        <w:rPr>
          <w:rFonts w:ascii="Times New Roman"/>
          <w:sz w:val="24"/>
          <w:szCs w:val="24"/>
        </w:rPr>
        <w:t>Igorrote</w:t>
      </w:r>
      <w:r>
        <w:rPr>
          <w:rFonts w:hAnsi="Times New Roman"/>
          <w:sz w:val="24"/>
          <w:szCs w:val="24"/>
        </w:rPr>
        <w:t>”</w:t>
      </w:r>
      <w:r>
        <w:rPr>
          <w:rFonts w:hAnsi="Times New Roman"/>
          <w:sz w:val="24"/>
          <w:szCs w:val="24"/>
        </w:rPr>
        <w:t xml:space="preserve"> </w:t>
      </w:r>
      <w:r>
        <w:rPr>
          <w:rFonts w:ascii="Times New Roman"/>
          <w:sz w:val="24"/>
          <w:szCs w:val="24"/>
        </w:rPr>
        <w:t xml:space="preserve">in the period - were already an established fixture in representations of empire beginning with the 1904 Louisiana Purchase Exposition in St. Louis. Photographers of that exhibition, like the Gerhard sisters, appreciated one the </w:t>
      </w:r>
      <w:r>
        <w:rPr>
          <w:rFonts w:hAnsi="Times New Roman"/>
          <w:sz w:val="24"/>
          <w:szCs w:val="24"/>
        </w:rPr>
        <w:t>“</w:t>
      </w:r>
      <w:r>
        <w:rPr>
          <w:rFonts w:ascii="Times New Roman"/>
          <w:sz w:val="24"/>
          <w:szCs w:val="24"/>
        </w:rPr>
        <w:t>Fair</w:t>
      </w:r>
      <w:r>
        <w:rPr>
          <w:rFonts w:hAnsi="Times New Roman"/>
          <w:sz w:val="24"/>
          <w:szCs w:val="24"/>
        </w:rPr>
        <w:t>’</w:t>
      </w:r>
      <w:r>
        <w:rPr>
          <w:rFonts w:ascii="Times New Roman"/>
          <w:sz w:val="24"/>
          <w:szCs w:val="24"/>
        </w:rPr>
        <w:t>s central missions</w:t>
      </w:r>
      <w:r>
        <w:rPr>
          <w:rFonts w:hAnsi="Times New Roman"/>
          <w:sz w:val="24"/>
          <w:szCs w:val="24"/>
        </w:rPr>
        <w:t>”</w:t>
      </w:r>
      <w:r>
        <w:rPr>
          <w:rFonts w:hAnsi="Times New Roman"/>
          <w:sz w:val="24"/>
          <w:szCs w:val="24"/>
        </w:rPr>
        <w:t xml:space="preserve"> </w:t>
      </w:r>
      <w:r>
        <w:rPr>
          <w:rFonts w:ascii="Times New Roman"/>
          <w:sz w:val="24"/>
          <w:szCs w:val="24"/>
        </w:rPr>
        <w:t xml:space="preserve">and captured series of images that showed </w:t>
      </w:r>
      <w:r>
        <w:rPr>
          <w:rFonts w:hAnsi="Times New Roman"/>
          <w:sz w:val="24"/>
          <w:szCs w:val="24"/>
        </w:rPr>
        <w:t>“‘</w:t>
      </w:r>
      <w:r>
        <w:rPr>
          <w:rFonts w:ascii="Times New Roman"/>
          <w:sz w:val="24"/>
          <w:szCs w:val="24"/>
        </w:rPr>
        <w:t>savage</w:t>
      </w:r>
      <w:r>
        <w:rPr>
          <w:rFonts w:hAnsi="Times New Roman"/>
          <w:sz w:val="24"/>
          <w:szCs w:val="24"/>
        </w:rPr>
        <w:t>’</w:t>
      </w:r>
      <w:r>
        <w:rPr>
          <w:rFonts w:hAnsi="Times New Roman"/>
          <w:sz w:val="24"/>
          <w:szCs w:val="24"/>
        </w:rPr>
        <w:t xml:space="preserve"> </w:t>
      </w:r>
      <w:r>
        <w:rPr>
          <w:rFonts w:ascii="Times New Roman"/>
          <w:sz w:val="24"/>
          <w:szCs w:val="24"/>
        </w:rPr>
        <w:t xml:space="preserve">Igorot dances [giving] way to a more </w:t>
      </w:r>
      <w:r>
        <w:rPr>
          <w:rFonts w:hAnsi="Times New Roman"/>
          <w:sz w:val="24"/>
          <w:szCs w:val="24"/>
        </w:rPr>
        <w:t>‘</w:t>
      </w:r>
      <w:r>
        <w:rPr>
          <w:rFonts w:ascii="Times New Roman"/>
          <w:sz w:val="24"/>
          <w:szCs w:val="24"/>
        </w:rPr>
        <w:t>evolved,</w:t>
      </w:r>
      <w:r>
        <w:rPr>
          <w:rFonts w:hAnsi="Times New Roman"/>
          <w:sz w:val="24"/>
          <w:szCs w:val="24"/>
        </w:rPr>
        <w:t>’</w:t>
      </w:r>
      <w:r>
        <w:rPr>
          <w:rFonts w:hAnsi="Times New Roman"/>
          <w:sz w:val="24"/>
          <w:szCs w:val="24"/>
        </w:rPr>
        <w:t xml:space="preserve"> </w:t>
      </w:r>
      <w:r>
        <w:rPr>
          <w:rFonts w:ascii="Times New Roman"/>
          <w:sz w:val="24"/>
          <w:szCs w:val="24"/>
        </w:rPr>
        <w:t>Western culture.</w:t>
      </w:r>
      <w:r>
        <w:rPr>
          <w:rFonts w:hAnsi="Times New Roman"/>
          <w:sz w:val="24"/>
          <w:szCs w:val="24"/>
        </w:rPr>
        <w:t>”</w:t>
      </w:r>
      <w:r>
        <w:rPr>
          <w:rFonts w:ascii="Times New Roman" w:eastAsia="Times New Roman" w:hAnsi="Times New Roman" w:cs="Times New Roman"/>
          <w:sz w:val="24"/>
          <w:szCs w:val="24"/>
          <w:vertAlign w:val="superscript"/>
        </w:rPr>
        <w:endnoteReference w:id="15"/>
      </w:r>
      <w:r>
        <w:rPr>
          <w:rFonts w:ascii="Times New Roman"/>
          <w:sz w:val="24"/>
          <w:szCs w:val="24"/>
        </w:rPr>
        <w:t xml:space="preserve"> While official and licensed photographers for the </w:t>
      </w:r>
      <w:r>
        <w:rPr>
          <w:rFonts w:ascii="Times New Roman"/>
          <w:sz w:val="24"/>
          <w:szCs w:val="24"/>
        </w:rPr>
        <w:lastRenderedPageBreak/>
        <w:t>Alaska-Yukon-Pacific Exposition - Frank H. Nowell and his employee Orville J. Rognon or Seattle booster-photographer Asahel Curtis - seem to have shared the same racist hierarchies as the Gerhard sisters, their obsessions with the Igorot reflected an interest in not only racial hierarchy but seemingly fixed gender roles across cultures. With few exceptions, images of groups of or individual Igorot women are depicted engaging in domestic crafts, tending to older children and holding onto that supreme prop of domesticity - an infant.</w:t>
      </w:r>
      <w:r>
        <w:rPr>
          <w:rFonts w:ascii="Times New Roman" w:eastAsia="Times New Roman" w:hAnsi="Times New Roman" w:cs="Times New Roman"/>
          <w:sz w:val="24"/>
          <w:szCs w:val="24"/>
          <w:vertAlign w:val="superscript"/>
        </w:rPr>
        <w:endnoteReference w:id="16"/>
      </w:r>
      <w:r>
        <w:rPr>
          <w:rFonts w:ascii="Times New Roman"/>
          <w:sz w:val="24"/>
          <w:szCs w:val="24"/>
        </w:rPr>
        <w:t xml:space="preserve"> At the same time, groups of or individual men are shown engaged in the manly enterprise of war or - at least - a close imitation. </w:t>
      </w:r>
      <w:r>
        <w:rPr>
          <w:rFonts w:hAnsi="Times New Roman"/>
          <w:sz w:val="24"/>
          <w:szCs w:val="24"/>
        </w:rPr>
        <w:t>“</w:t>
      </w:r>
      <w:r>
        <w:rPr>
          <w:rFonts w:ascii="Times New Roman"/>
          <w:sz w:val="24"/>
          <w:szCs w:val="24"/>
        </w:rPr>
        <w:t>War dances</w:t>
      </w:r>
      <w:r>
        <w:rPr>
          <w:rFonts w:hAnsi="Times New Roman"/>
          <w:sz w:val="24"/>
          <w:szCs w:val="24"/>
        </w:rPr>
        <w:t>”</w:t>
      </w:r>
      <w:r>
        <w:rPr>
          <w:rFonts w:hAnsi="Times New Roman"/>
          <w:sz w:val="24"/>
          <w:szCs w:val="24"/>
        </w:rPr>
        <w:t xml:space="preserve"> </w:t>
      </w:r>
      <w:r>
        <w:rPr>
          <w:rFonts w:ascii="Times New Roman"/>
          <w:sz w:val="24"/>
          <w:szCs w:val="24"/>
        </w:rPr>
        <w:t xml:space="preserve">and </w:t>
      </w:r>
      <w:r>
        <w:rPr>
          <w:rFonts w:hAnsi="Times New Roman"/>
          <w:sz w:val="24"/>
          <w:szCs w:val="24"/>
        </w:rPr>
        <w:t>“</w:t>
      </w:r>
      <w:r>
        <w:rPr>
          <w:rFonts w:ascii="Times New Roman"/>
          <w:sz w:val="24"/>
          <w:szCs w:val="24"/>
        </w:rPr>
        <w:t>mock combats</w:t>
      </w:r>
      <w:r>
        <w:rPr>
          <w:rFonts w:hAnsi="Times New Roman"/>
          <w:sz w:val="24"/>
          <w:szCs w:val="24"/>
        </w:rPr>
        <w:t>”</w:t>
      </w:r>
      <w:r>
        <w:rPr>
          <w:rFonts w:hAnsi="Times New Roman"/>
          <w:sz w:val="24"/>
          <w:szCs w:val="24"/>
        </w:rPr>
        <w:t xml:space="preserve"> </w:t>
      </w:r>
      <w:r>
        <w:rPr>
          <w:rFonts w:ascii="Times New Roman"/>
          <w:sz w:val="24"/>
          <w:szCs w:val="24"/>
        </w:rPr>
        <w:t xml:space="preserve">are foregrounded. Masculine props are not farming implements needed to </w:t>
      </w:r>
      <w:r>
        <w:rPr>
          <w:rFonts w:hAnsi="Times New Roman"/>
          <w:sz w:val="24"/>
          <w:szCs w:val="24"/>
        </w:rPr>
        <w:t>“</w:t>
      </w:r>
      <w:r>
        <w:rPr>
          <w:rFonts w:ascii="Times New Roman"/>
          <w:sz w:val="24"/>
          <w:szCs w:val="24"/>
        </w:rPr>
        <w:t>tend</w:t>
      </w:r>
      <w:r>
        <w:rPr>
          <w:rFonts w:hAnsi="Times New Roman"/>
          <w:sz w:val="24"/>
          <w:szCs w:val="24"/>
        </w:rPr>
        <w:t>”</w:t>
      </w:r>
      <w:r>
        <w:rPr>
          <w:rFonts w:hAnsi="Times New Roman"/>
          <w:sz w:val="24"/>
          <w:szCs w:val="24"/>
        </w:rPr>
        <w:t xml:space="preserve"> </w:t>
      </w:r>
      <w:r>
        <w:rPr>
          <w:rFonts w:ascii="Times New Roman"/>
          <w:sz w:val="24"/>
          <w:szCs w:val="24"/>
        </w:rPr>
        <w:t xml:space="preserve">the small, model rice paddies surrounding the village but spears, shields, and clubs. In addition, these same images focus on the striking </w:t>
      </w:r>
      <w:r>
        <w:rPr>
          <w:rFonts w:hAnsi="Times New Roman"/>
          <w:sz w:val="24"/>
          <w:szCs w:val="24"/>
        </w:rPr>
        <w:t>“</w:t>
      </w:r>
      <w:r>
        <w:rPr>
          <w:rFonts w:ascii="Times New Roman"/>
          <w:sz w:val="24"/>
          <w:szCs w:val="24"/>
        </w:rPr>
        <w:t>natural</w:t>
      </w:r>
      <w:r>
        <w:rPr>
          <w:rFonts w:hAnsi="Times New Roman"/>
          <w:sz w:val="24"/>
          <w:szCs w:val="24"/>
        </w:rPr>
        <w:t>”</w:t>
      </w:r>
      <w:r>
        <w:rPr>
          <w:rFonts w:hAnsi="Times New Roman"/>
          <w:sz w:val="24"/>
          <w:szCs w:val="24"/>
        </w:rPr>
        <w:t xml:space="preserve"> </w:t>
      </w:r>
      <w:r>
        <w:rPr>
          <w:rFonts w:ascii="Times New Roman"/>
          <w:sz w:val="24"/>
          <w:szCs w:val="24"/>
        </w:rPr>
        <w:t xml:space="preserve">physiques of shirtless and loin-clothed bodies - even during a cool Seattle summer. Advertisements for the Igorrote Village quoted the </w:t>
      </w:r>
      <w:r>
        <w:rPr>
          <w:rFonts w:ascii="Times New Roman"/>
          <w:i/>
          <w:iCs/>
          <w:sz w:val="24"/>
          <w:szCs w:val="24"/>
        </w:rPr>
        <w:t>Seattle Times</w:t>
      </w:r>
      <w:r>
        <w:rPr>
          <w:rFonts w:ascii="Times New Roman"/>
          <w:sz w:val="24"/>
          <w:szCs w:val="24"/>
        </w:rPr>
        <w:t xml:space="preserve"> in referring to the tableau as </w:t>
      </w:r>
      <w:r>
        <w:rPr>
          <w:rFonts w:hAnsi="Times New Roman"/>
          <w:sz w:val="24"/>
          <w:szCs w:val="24"/>
        </w:rPr>
        <w:t>“</w:t>
      </w:r>
      <w:r>
        <w:rPr>
          <w:rFonts w:ascii="Times New Roman"/>
          <w:sz w:val="24"/>
          <w:szCs w:val="24"/>
        </w:rPr>
        <w:t>a vital issue in living bronze</w:t>
      </w:r>
      <w:r>
        <w:rPr>
          <w:rFonts w:hAnsi="Times New Roman"/>
          <w:sz w:val="24"/>
          <w:szCs w:val="24"/>
        </w:rPr>
        <w:t>”</w:t>
      </w:r>
      <w:r>
        <w:rPr>
          <w:rFonts w:hAnsi="Times New Roman"/>
          <w:sz w:val="24"/>
          <w:szCs w:val="24"/>
        </w:rPr>
        <w:t xml:space="preserve"> </w:t>
      </w:r>
      <w:r>
        <w:rPr>
          <w:rFonts w:ascii="Times New Roman"/>
          <w:sz w:val="24"/>
          <w:szCs w:val="24"/>
        </w:rPr>
        <w:t xml:space="preserve">- clearly connecting the color of indigenous skin to </w:t>
      </w:r>
      <w:r w:rsidR="0073429C">
        <w:rPr>
          <w:rFonts w:ascii="Times New Roman"/>
          <w:sz w:val="24"/>
          <w:szCs w:val="24"/>
        </w:rPr>
        <w:t>a</w:t>
      </w:r>
      <w:r>
        <w:rPr>
          <w:rFonts w:ascii="Times New Roman"/>
          <w:sz w:val="24"/>
          <w:szCs w:val="24"/>
        </w:rPr>
        <w:t xml:space="preserve"> medium of classical sculpture.</w:t>
      </w:r>
      <w:r>
        <w:rPr>
          <w:rFonts w:ascii="Times New Roman" w:eastAsia="Times New Roman" w:hAnsi="Times New Roman" w:cs="Times New Roman"/>
          <w:sz w:val="24"/>
          <w:szCs w:val="24"/>
          <w:vertAlign w:val="superscript"/>
        </w:rPr>
        <w:endnoteReference w:id="17"/>
      </w:r>
      <w:r>
        <w:rPr>
          <w:rFonts w:ascii="Times New Roman"/>
          <w:sz w:val="24"/>
          <w:szCs w:val="24"/>
        </w:rPr>
        <w:t xml:space="preserve"> While intentionally exhibited as cultural and material inferiors, Igorot male physical forms echoed the </w:t>
      </w:r>
      <w:r>
        <w:rPr>
          <w:rFonts w:hAnsi="Times New Roman"/>
          <w:sz w:val="24"/>
          <w:szCs w:val="24"/>
        </w:rPr>
        <w:t>“</w:t>
      </w:r>
      <w:r>
        <w:rPr>
          <w:rFonts w:ascii="Times New Roman"/>
          <w:sz w:val="24"/>
          <w:szCs w:val="24"/>
        </w:rPr>
        <w:t>new ideal of the male body</w:t>
      </w:r>
      <w:r>
        <w:rPr>
          <w:rFonts w:hAnsi="Times New Roman"/>
          <w:sz w:val="24"/>
          <w:szCs w:val="24"/>
        </w:rPr>
        <w:t>”</w:t>
      </w:r>
      <w:r>
        <w:rPr>
          <w:rFonts w:hAnsi="Times New Roman"/>
          <w:sz w:val="24"/>
          <w:szCs w:val="24"/>
        </w:rPr>
        <w:t xml:space="preserve"> </w:t>
      </w:r>
      <w:r>
        <w:rPr>
          <w:rFonts w:ascii="Times New Roman"/>
          <w:sz w:val="24"/>
          <w:szCs w:val="24"/>
        </w:rPr>
        <w:t>which had held sway since the bodybuilder Eugen Sandow arrived in North America in 1893.</w:t>
      </w:r>
      <w:r>
        <w:rPr>
          <w:rFonts w:ascii="Times New Roman" w:eastAsia="Times New Roman" w:hAnsi="Times New Roman" w:cs="Times New Roman"/>
          <w:sz w:val="24"/>
          <w:szCs w:val="24"/>
          <w:vertAlign w:val="superscript"/>
        </w:rPr>
        <w:endnoteReference w:id="18"/>
      </w:r>
    </w:p>
    <w:p w:rsidR="002F4C7C" w:rsidRDefault="002F4C7C" w:rsidP="002F4C7C">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Nowell captured this most clearly in the image he titled </w:t>
      </w:r>
      <w:r>
        <w:rPr>
          <w:rFonts w:hAnsi="Times New Roman"/>
          <w:sz w:val="24"/>
          <w:szCs w:val="24"/>
        </w:rPr>
        <w:t>“</w:t>
      </w:r>
      <w:r>
        <w:rPr>
          <w:rFonts w:ascii="Times New Roman"/>
          <w:sz w:val="24"/>
          <w:szCs w:val="24"/>
        </w:rPr>
        <w:t>Igorrote men in mock combat.</w:t>
      </w:r>
      <w:r>
        <w:rPr>
          <w:rFonts w:hAnsi="Times New Roman"/>
          <w:sz w:val="24"/>
          <w:szCs w:val="24"/>
        </w:rPr>
        <w:t>”</w:t>
      </w:r>
      <w:r>
        <w:rPr>
          <w:rFonts w:ascii="Times New Roman" w:eastAsia="Times New Roman" w:hAnsi="Times New Roman" w:cs="Times New Roman"/>
          <w:sz w:val="24"/>
          <w:szCs w:val="24"/>
          <w:vertAlign w:val="superscript"/>
        </w:rPr>
        <w:endnoteReference w:id="19"/>
      </w:r>
      <w:r>
        <w:rPr>
          <w:rFonts w:ascii="Times New Roman"/>
          <w:sz w:val="24"/>
          <w:szCs w:val="24"/>
        </w:rPr>
        <w:t xml:space="preserve"> On the viewer</w:t>
      </w:r>
      <w:r>
        <w:rPr>
          <w:rFonts w:hAnsi="Times New Roman"/>
          <w:sz w:val="24"/>
          <w:szCs w:val="24"/>
        </w:rPr>
        <w:t>’</w:t>
      </w:r>
      <w:r>
        <w:rPr>
          <w:rFonts w:ascii="Times New Roman"/>
          <w:sz w:val="24"/>
          <w:szCs w:val="24"/>
        </w:rPr>
        <w:t>s left, an Igorot man holds a shield in his left hand and spear aloft in his right. Despite taking aim at another Igorot man opposing him a club and shield, the former</w:t>
      </w:r>
      <w:r>
        <w:rPr>
          <w:rFonts w:hAnsi="Times New Roman"/>
          <w:sz w:val="24"/>
          <w:szCs w:val="24"/>
        </w:rPr>
        <w:t>’</w:t>
      </w:r>
      <w:r>
        <w:rPr>
          <w:rFonts w:ascii="Times New Roman"/>
          <w:sz w:val="24"/>
          <w:szCs w:val="24"/>
        </w:rPr>
        <w:t xml:space="preserve">s smile </w:t>
      </w:r>
      <w:r w:rsidR="0073429C">
        <w:rPr>
          <w:rFonts w:ascii="Times New Roman"/>
          <w:sz w:val="24"/>
          <w:szCs w:val="24"/>
        </w:rPr>
        <w:t>might be</w:t>
      </w:r>
      <w:r>
        <w:rPr>
          <w:rFonts w:ascii="Times New Roman"/>
          <w:sz w:val="24"/>
          <w:szCs w:val="24"/>
        </w:rPr>
        <w:t xml:space="preserve"> a sign that this is staged - an act. The staging forms two triangles. The first begins with the spear, continues down the shield and legs of the second man and returns to the first man</w:t>
      </w:r>
      <w:r>
        <w:rPr>
          <w:rFonts w:hAnsi="Times New Roman"/>
          <w:sz w:val="24"/>
          <w:szCs w:val="24"/>
        </w:rPr>
        <w:t>’</w:t>
      </w:r>
      <w:r>
        <w:rPr>
          <w:rFonts w:ascii="Times New Roman"/>
          <w:sz w:val="24"/>
          <w:szCs w:val="24"/>
        </w:rPr>
        <w:t>s hand. The second begins at the apex of the second man</w:t>
      </w:r>
      <w:r>
        <w:rPr>
          <w:rFonts w:hAnsi="Times New Roman"/>
          <w:sz w:val="24"/>
          <w:szCs w:val="24"/>
        </w:rPr>
        <w:t>’</w:t>
      </w:r>
      <w:r>
        <w:rPr>
          <w:rFonts w:ascii="Times New Roman"/>
          <w:sz w:val="24"/>
          <w:szCs w:val="24"/>
        </w:rPr>
        <w:t xml:space="preserve">s club, meets the ground at the rear foot of the first man and continues to the rear foot of the club-wielder. Both of these </w:t>
      </w:r>
      <w:r>
        <w:rPr>
          <w:rFonts w:ascii="Times New Roman"/>
          <w:sz w:val="24"/>
          <w:szCs w:val="24"/>
        </w:rPr>
        <w:lastRenderedPageBreak/>
        <w:t>triangles frame the first man</w:t>
      </w:r>
      <w:r>
        <w:rPr>
          <w:rFonts w:hAnsi="Times New Roman"/>
          <w:sz w:val="24"/>
          <w:szCs w:val="24"/>
        </w:rPr>
        <w:t>’</w:t>
      </w:r>
      <w:r>
        <w:rPr>
          <w:rFonts w:ascii="Times New Roman"/>
          <w:sz w:val="24"/>
          <w:szCs w:val="24"/>
        </w:rPr>
        <w:t>s taut and well-developed pectoral and abdominal muscles. The lines of each triangle also follow the clearly defined musculature of each man</w:t>
      </w:r>
      <w:r>
        <w:rPr>
          <w:rFonts w:hAnsi="Times New Roman"/>
          <w:sz w:val="24"/>
          <w:szCs w:val="24"/>
        </w:rPr>
        <w:t>’</w:t>
      </w:r>
      <w:r>
        <w:rPr>
          <w:rFonts w:ascii="Times New Roman"/>
          <w:sz w:val="24"/>
          <w:szCs w:val="24"/>
        </w:rPr>
        <w:t xml:space="preserve">s limbs - which are drawn apart by their poses to, again, resemble statuary. This is </w:t>
      </w:r>
      <w:r>
        <w:rPr>
          <w:rFonts w:hAnsi="Times New Roman"/>
          <w:sz w:val="24"/>
          <w:szCs w:val="24"/>
        </w:rPr>
        <w:t>“</w:t>
      </w:r>
      <w:r>
        <w:rPr>
          <w:rFonts w:ascii="Times New Roman"/>
          <w:sz w:val="24"/>
          <w:szCs w:val="24"/>
        </w:rPr>
        <w:t>primordial masculinity</w:t>
      </w:r>
      <w:r>
        <w:rPr>
          <w:rFonts w:hAnsi="Times New Roman"/>
          <w:sz w:val="24"/>
          <w:szCs w:val="24"/>
        </w:rPr>
        <w:t>”</w:t>
      </w:r>
      <w:r>
        <w:rPr>
          <w:rFonts w:hAnsi="Times New Roman"/>
          <w:sz w:val="24"/>
          <w:szCs w:val="24"/>
        </w:rPr>
        <w:t xml:space="preserve"> </w:t>
      </w:r>
      <w:r>
        <w:rPr>
          <w:rFonts w:ascii="Times New Roman"/>
          <w:sz w:val="24"/>
          <w:szCs w:val="24"/>
        </w:rPr>
        <w:t>of the kind that so enthralled Theodore Roosevelt during his safari of the same year.</w:t>
      </w:r>
      <w:r>
        <w:rPr>
          <w:rFonts w:ascii="Times New Roman" w:eastAsia="Times New Roman" w:hAnsi="Times New Roman" w:cs="Times New Roman"/>
          <w:sz w:val="24"/>
          <w:szCs w:val="24"/>
          <w:vertAlign w:val="superscript"/>
        </w:rPr>
        <w:endnoteReference w:id="20"/>
      </w:r>
      <w:r>
        <w:rPr>
          <w:rFonts w:ascii="Times New Roman"/>
          <w:sz w:val="24"/>
          <w:szCs w:val="24"/>
        </w:rPr>
        <w:t xml:space="preserve"> These men, though, placed lower on the racial hierarchy by imperial culture do not yet suffer from the nervous weakness and fatigue of neurasthenia - the disease of modern, industrial civilization.</w:t>
      </w:r>
      <w:r>
        <w:rPr>
          <w:rFonts w:ascii="Times New Roman" w:eastAsia="Times New Roman" w:hAnsi="Times New Roman" w:cs="Times New Roman"/>
          <w:sz w:val="24"/>
          <w:szCs w:val="24"/>
          <w:vertAlign w:val="superscript"/>
        </w:rPr>
        <w:endnoteReference w:id="21"/>
      </w:r>
    </w:p>
    <w:p w:rsidR="002650D9" w:rsidRDefault="00101394">
      <w:pPr>
        <w:pStyle w:val="Body"/>
        <w:spacing w:line="480" w:lineRule="auto"/>
        <w:rPr>
          <w:ins w:id="0" w:author="Margaret Jacobs" w:date="2014-10-23T11:55:00Z"/>
          <w:rFonts w:ascii="Times New Roman"/>
          <w:sz w:val="24"/>
          <w:szCs w:val="24"/>
        </w:rPr>
      </w:pPr>
      <w:r>
        <w:rPr>
          <w:rFonts w:ascii="Times New Roman" w:eastAsia="Times New Roman" w:hAnsi="Times New Roman" w:cs="Times New Roman"/>
          <w:sz w:val="24"/>
          <w:szCs w:val="24"/>
        </w:rPr>
        <w:tab/>
        <w:t>Though not exposing idealized, primitive bodies</w:t>
      </w:r>
      <w:r w:rsidR="00750351">
        <w:rPr>
          <w:rFonts w:ascii="Times New Roman" w:eastAsia="Times New Roman" w:hAnsi="Times New Roman" w:cs="Times New Roman"/>
          <w:sz w:val="24"/>
          <w:szCs w:val="24"/>
        </w:rPr>
        <w:t xml:space="preserve"> as the Maori in New Zealand</w:t>
      </w:r>
      <w:r w:rsidR="0073429C">
        <w:rPr>
          <w:rFonts w:ascii="Times New Roman" w:eastAsia="Times New Roman" w:hAnsi="Times New Roman" w:cs="Times New Roman"/>
          <w:sz w:val="24"/>
          <w:szCs w:val="24"/>
        </w:rPr>
        <w:t xml:space="preserve"> or the neighboring Igorotte Village</w:t>
      </w:r>
      <w:r>
        <w:rPr>
          <w:rFonts w:ascii="Times New Roman" w:eastAsia="Times New Roman" w:hAnsi="Times New Roman" w:cs="Times New Roman"/>
          <w:sz w:val="24"/>
          <w:szCs w:val="24"/>
        </w:rPr>
        <w:t>, Inuit at the Pay Streak</w:t>
      </w:r>
      <w:r>
        <w:rPr>
          <w:rFonts w:hAnsi="Times New Roman"/>
          <w:sz w:val="24"/>
          <w:szCs w:val="24"/>
        </w:rPr>
        <w:t>’</w:t>
      </w:r>
      <w:r>
        <w:rPr>
          <w:rFonts w:ascii="Times New Roman"/>
          <w:sz w:val="24"/>
          <w:szCs w:val="24"/>
        </w:rPr>
        <w:t>s Eskimo building did exhibit other virile activities</w:t>
      </w:r>
      <w:r w:rsidR="00750351">
        <w:rPr>
          <w:rFonts w:ascii="Times New Roman"/>
          <w:sz w:val="24"/>
          <w:szCs w:val="24"/>
        </w:rPr>
        <w:t xml:space="preserve">. </w:t>
      </w:r>
      <w:r>
        <w:rPr>
          <w:rFonts w:ascii="Times New Roman"/>
          <w:sz w:val="24"/>
          <w:szCs w:val="24"/>
        </w:rPr>
        <w:t>Frank H. Nowell</w:t>
      </w:r>
      <w:r>
        <w:rPr>
          <w:rFonts w:hAnsi="Times New Roman"/>
          <w:sz w:val="24"/>
          <w:szCs w:val="24"/>
        </w:rPr>
        <w:t>’</w:t>
      </w:r>
      <w:r>
        <w:rPr>
          <w:rFonts w:ascii="Times New Roman"/>
          <w:sz w:val="24"/>
          <w:szCs w:val="24"/>
        </w:rPr>
        <w:t>s image poses the Inuit workers in front of the building</w:t>
      </w:r>
      <w:r>
        <w:rPr>
          <w:rFonts w:hAnsi="Times New Roman"/>
          <w:sz w:val="24"/>
          <w:szCs w:val="24"/>
        </w:rPr>
        <w:t>’</w:t>
      </w:r>
      <w:r>
        <w:rPr>
          <w:rFonts w:ascii="Times New Roman"/>
          <w:sz w:val="24"/>
          <w:szCs w:val="24"/>
        </w:rPr>
        <w:t>s mock, plaster icy peaks.</w:t>
      </w:r>
      <w:r>
        <w:rPr>
          <w:rFonts w:ascii="Times New Roman" w:eastAsia="Times New Roman" w:hAnsi="Times New Roman" w:cs="Times New Roman"/>
          <w:sz w:val="24"/>
          <w:szCs w:val="24"/>
          <w:vertAlign w:val="superscript"/>
        </w:rPr>
        <w:endnoteReference w:id="22"/>
      </w:r>
      <w:r>
        <w:rPr>
          <w:rFonts w:ascii="Times New Roman"/>
          <w:sz w:val="24"/>
          <w:szCs w:val="24"/>
        </w:rPr>
        <w:t xml:space="preserve"> In contrast to the </w:t>
      </w:r>
      <w:r w:rsidR="00750351">
        <w:rPr>
          <w:rFonts w:ascii="Times New Roman"/>
          <w:sz w:val="24"/>
          <w:szCs w:val="24"/>
        </w:rPr>
        <w:t xml:space="preserve">relatively </w:t>
      </w:r>
      <w:r>
        <w:rPr>
          <w:rFonts w:ascii="Times New Roman"/>
          <w:sz w:val="24"/>
          <w:szCs w:val="24"/>
        </w:rPr>
        <w:t xml:space="preserve">lightly-clothed </w:t>
      </w:r>
      <w:r w:rsidR="00750351">
        <w:rPr>
          <w:rFonts w:ascii="Times New Roman"/>
          <w:sz w:val="24"/>
          <w:szCs w:val="24"/>
        </w:rPr>
        <w:t>Maori</w:t>
      </w:r>
      <w:r w:rsidR="0073429C">
        <w:rPr>
          <w:rFonts w:ascii="Times New Roman"/>
          <w:sz w:val="24"/>
          <w:szCs w:val="24"/>
        </w:rPr>
        <w:t xml:space="preserve"> and the nearly nude Igorot</w:t>
      </w:r>
      <w:r>
        <w:rPr>
          <w:rFonts w:ascii="Times New Roman"/>
          <w:sz w:val="24"/>
          <w:szCs w:val="24"/>
        </w:rPr>
        <w:t xml:space="preserve">, the Inuit are in unseasonably warm </w:t>
      </w:r>
      <w:r>
        <w:rPr>
          <w:rFonts w:ascii="Times New Roman"/>
          <w:i/>
          <w:iCs/>
          <w:sz w:val="24"/>
          <w:szCs w:val="24"/>
        </w:rPr>
        <w:t xml:space="preserve">annuraaq </w:t>
      </w:r>
      <w:r>
        <w:rPr>
          <w:rFonts w:ascii="Times New Roman"/>
          <w:sz w:val="24"/>
          <w:szCs w:val="24"/>
        </w:rPr>
        <w:t>(traditional clothing) which would be sui</w:t>
      </w:r>
      <w:r w:rsidR="00750351">
        <w:rPr>
          <w:rFonts w:ascii="Times New Roman"/>
          <w:sz w:val="24"/>
          <w:szCs w:val="24"/>
        </w:rPr>
        <w:t>table for a chilly Arctic midnight</w:t>
      </w:r>
      <w:r>
        <w:rPr>
          <w:rFonts w:ascii="Times New Roman"/>
          <w:sz w:val="24"/>
          <w:szCs w:val="24"/>
        </w:rPr>
        <w:t xml:space="preserve"> but not a sunny day </w:t>
      </w:r>
      <w:r w:rsidR="00750351">
        <w:rPr>
          <w:rFonts w:ascii="Times New Roman"/>
          <w:sz w:val="24"/>
          <w:szCs w:val="24"/>
        </w:rPr>
        <w:t>near</w:t>
      </w:r>
      <w:r>
        <w:rPr>
          <w:rFonts w:ascii="Times New Roman"/>
          <w:sz w:val="24"/>
          <w:szCs w:val="24"/>
        </w:rPr>
        <w:t xml:space="preserve"> Puget Sound. A dogsled team screens the line of men who themselves screen the women and children behind them. The masculine primitive and the masculine arts of animal husbandry, transportation, and commerce are clearly foregrounded over the domestic. Images and performances of Inuit could be considered </w:t>
      </w:r>
      <w:r>
        <w:rPr>
          <w:rFonts w:hAnsi="Times New Roman"/>
          <w:sz w:val="24"/>
          <w:szCs w:val="24"/>
        </w:rPr>
        <w:t>“</w:t>
      </w:r>
      <w:r>
        <w:rPr>
          <w:rFonts w:ascii="Times New Roman"/>
          <w:sz w:val="24"/>
          <w:szCs w:val="24"/>
        </w:rPr>
        <w:t>captives to Seattle</w:t>
      </w:r>
      <w:r>
        <w:rPr>
          <w:rFonts w:hAnsi="Times New Roman"/>
          <w:sz w:val="24"/>
          <w:szCs w:val="24"/>
        </w:rPr>
        <w:t>’</w:t>
      </w:r>
      <w:r>
        <w:rPr>
          <w:rFonts w:ascii="Times New Roman"/>
          <w:sz w:val="24"/>
          <w:szCs w:val="24"/>
        </w:rPr>
        <w:t>s imperial fantasies</w:t>
      </w:r>
      <w:r>
        <w:rPr>
          <w:rFonts w:hAnsi="Times New Roman"/>
          <w:sz w:val="24"/>
          <w:szCs w:val="24"/>
        </w:rPr>
        <w:t>”</w:t>
      </w:r>
      <w:r>
        <w:rPr>
          <w:rFonts w:hAnsi="Times New Roman"/>
          <w:sz w:val="24"/>
          <w:szCs w:val="24"/>
        </w:rPr>
        <w:t xml:space="preserve"> </w:t>
      </w:r>
      <w:r>
        <w:rPr>
          <w:rFonts w:ascii="Times New Roman"/>
          <w:sz w:val="24"/>
          <w:szCs w:val="24"/>
        </w:rPr>
        <w:t>but the photographer</w:t>
      </w:r>
      <w:r>
        <w:rPr>
          <w:rFonts w:hAnsi="Times New Roman"/>
          <w:sz w:val="24"/>
          <w:szCs w:val="24"/>
        </w:rPr>
        <w:t>’</w:t>
      </w:r>
      <w:r>
        <w:rPr>
          <w:rFonts w:ascii="Times New Roman"/>
          <w:sz w:val="24"/>
          <w:szCs w:val="24"/>
        </w:rPr>
        <w:t>s eye was also captive to the gendering of work in American society.</w:t>
      </w:r>
      <w:r>
        <w:rPr>
          <w:rFonts w:ascii="Times New Roman" w:eastAsia="Times New Roman" w:hAnsi="Times New Roman" w:cs="Times New Roman"/>
          <w:sz w:val="24"/>
          <w:szCs w:val="24"/>
          <w:vertAlign w:val="superscript"/>
        </w:rPr>
        <w:endnoteReference w:id="23"/>
      </w:r>
    </w:p>
    <w:p w:rsidR="002650D9" w:rsidRDefault="00101394" w:rsidP="00750351">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it is unsurprising that white men in both Christchurch and Seattle sought to embrace and consume the physical existence of their human and non-human imperial possessions. In Christchurch, the old</w:t>
      </w:r>
      <w:r w:rsidR="0073429C">
        <w:rPr>
          <w:rFonts w:ascii="Times New Roman" w:eastAsia="Times New Roman" w:hAnsi="Times New Roman" w:cs="Times New Roman"/>
          <w:sz w:val="24"/>
          <w:szCs w:val="24"/>
        </w:rPr>
        <w:t>,</w:t>
      </w:r>
      <w:r w:rsidR="00750351">
        <w:rPr>
          <w:rFonts w:ascii="Times New Roman" w:eastAsia="Times New Roman" w:hAnsi="Times New Roman" w:cs="Times New Roman"/>
          <w:sz w:val="24"/>
          <w:szCs w:val="24"/>
        </w:rPr>
        <w:t xml:space="preserve"> so-called</w:t>
      </w:r>
      <w:r>
        <w:rPr>
          <w:rFonts w:ascii="Times New Roman" w:eastAsia="Times New Roman" w:hAnsi="Times New Roman" w:cs="Times New Roman"/>
          <w:sz w:val="24"/>
          <w:szCs w:val="24"/>
        </w:rPr>
        <w:t xml:space="preserve"> </w:t>
      </w:r>
      <w:r w:rsidR="0073429C">
        <w:rPr>
          <w:rFonts w:ascii="Times New Roman"/>
          <w:i/>
          <w:iCs/>
          <w:sz w:val="24"/>
          <w:szCs w:val="24"/>
        </w:rPr>
        <w:t>p</w:t>
      </w:r>
      <w:r>
        <w:rPr>
          <w:rFonts w:ascii="Times New Roman"/>
          <w:i/>
          <w:iCs/>
          <w:sz w:val="24"/>
          <w:szCs w:val="24"/>
        </w:rPr>
        <w:t>akeha Maori</w:t>
      </w:r>
      <w:r>
        <w:rPr>
          <w:rFonts w:ascii="Times New Roman"/>
          <w:sz w:val="24"/>
          <w:szCs w:val="24"/>
        </w:rPr>
        <w:t xml:space="preserve"> Gilbert Mair posed for a photograph with the mixed ancestry ethnographer Maggie Papakura and five older Maori men that was perhaps captured by photographer Samuel Heath Head.</w:t>
      </w:r>
      <w:r>
        <w:rPr>
          <w:rFonts w:ascii="Times New Roman" w:eastAsia="Times New Roman" w:hAnsi="Times New Roman" w:cs="Times New Roman"/>
          <w:sz w:val="24"/>
          <w:szCs w:val="24"/>
          <w:vertAlign w:val="superscript"/>
        </w:rPr>
        <w:endnoteReference w:id="24"/>
      </w:r>
      <w:r>
        <w:rPr>
          <w:rFonts w:ascii="Times New Roman"/>
          <w:sz w:val="24"/>
          <w:szCs w:val="24"/>
        </w:rPr>
        <w:t xml:space="preserve"> The aged Mair is draped in two bird-feather cloaks and holds a </w:t>
      </w:r>
      <w:r>
        <w:rPr>
          <w:rFonts w:ascii="Times New Roman"/>
          <w:i/>
          <w:iCs/>
          <w:sz w:val="24"/>
          <w:szCs w:val="24"/>
        </w:rPr>
        <w:t>mere</w:t>
      </w:r>
      <w:r>
        <w:rPr>
          <w:rFonts w:ascii="Times New Roman"/>
          <w:sz w:val="24"/>
          <w:szCs w:val="24"/>
        </w:rPr>
        <w:t xml:space="preserve"> - a weapon which was usually endowed with chiefly </w:t>
      </w:r>
      <w:r>
        <w:rPr>
          <w:rFonts w:ascii="Times New Roman"/>
          <w:sz w:val="24"/>
          <w:szCs w:val="24"/>
        </w:rPr>
        <w:lastRenderedPageBreak/>
        <w:t xml:space="preserve">power - while the Maori hold </w:t>
      </w:r>
      <w:r>
        <w:rPr>
          <w:rFonts w:ascii="Times New Roman"/>
          <w:i/>
          <w:iCs/>
          <w:sz w:val="24"/>
          <w:szCs w:val="24"/>
        </w:rPr>
        <w:t>taiaha</w:t>
      </w:r>
      <w:r>
        <w:rPr>
          <w:rFonts w:ascii="Times New Roman"/>
          <w:sz w:val="24"/>
          <w:szCs w:val="24"/>
        </w:rPr>
        <w:t xml:space="preserve"> which draw the viewer</w:t>
      </w:r>
      <w:r>
        <w:rPr>
          <w:rFonts w:hAnsi="Times New Roman"/>
          <w:sz w:val="24"/>
          <w:szCs w:val="24"/>
        </w:rPr>
        <w:t>’</w:t>
      </w:r>
      <w:r>
        <w:rPr>
          <w:rFonts w:ascii="Times New Roman"/>
          <w:sz w:val="24"/>
          <w:szCs w:val="24"/>
        </w:rPr>
        <w:t xml:space="preserve">s eyes toward the seated </w:t>
      </w:r>
      <w:r w:rsidR="0073429C">
        <w:rPr>
          <w:rFonts w:ascii="Times New Roman"/>
          <w:i/>
          <w:iCs/>
          <w:sz w:val="24"/>
          <w:szCs w:val="24"/>
        </w:rPr>
        <w:t>pa</w:t>
      </w:r>
      <w:r>
        <w:rPr>
          <w:rFonts w:ascii="Times New Roman"/>
          <w:i/>
          <w:iCs/>
          <w:sz w:val="24"/>
          <w:szCs w:val="24"/>
        </w:rPr>
        <w:t>keha</w:t>
      </w:r>
      <w:r>
        <w:rPr>
          <w:rFonts w:ascii="Times New Roman"/>
          <w:sz w:val="24"/>
          <w:szCs w:val="24"/>
        </w:rPr>
        <w:t xml:space="preserve">. This play-acting at indigneity does not seem to be either simple dress-up nor mere imposition of colonial power. Instead, by focusing on a physical symbol of governance passed from generation to generation, Head was showing Mair possessing Maori </w:t>
      </w:r>
      <w:r>
        <w:rPr>
          <w:rFonts w:ascii="Times New Roman"/>
          <w:i/>
          <w:iCs/>
          <w:sz w:val="24"/>
          <w:szCs w:val="24"/>
        </w:rPr>
        <w:t>mana</w:t>
      </w:r>
      <w:r>
        <w:rPr>
          <w:rFonts w:ascii="Times New Roman"/>
          <w:sz w:val="24"/>
          <w:szCs w:val="24"/>
        </w:rPr>
        <w:t xml:space="preserve"> held within the </w:t>
      </w:r>
      <w:r>
        <w:rPr>
          <w:rFonts w:ascii="Times New Roman"/>
          <w:i/>
          <w:iCs/>
          <w:sz w:val="24"/>
          <w:szCs w:val="24"/>
        </w:rPr>
        <w:t xml:space="preserve">mere </w:t>
      </w:r>
      <w:r>
        <w:rPr>
          <w:rFonts w:ascii="Times New Roman"/>
          <w:sz w:val="24"/>
          <w:szCs w:val="24"/>
        </w:rPr>
        <w:t xml:space="preserve">for the old or newly arrived </w:t>
      </w:r>
      <w:r w:rsidR="0073429C">
        <w:rPr>
          <w:rFonts w:ascii="Times New Roman"/>
          <w:i/>
          <w:iCs/>
          <w:sz w:val="24"/>
          <w:szCs w:val="24"/>
        </w:rPr>
        <w:t>p</w:t>
      </w:r>
      <w:r>
        <w:rPr>
          <w:rFonts w:ascii="Times New Roman"/>
          <w:i/>
          <w:iCs/>
          <w:sz w:val="24"/>
          <w:szCs w:val="24"/>
        </w:rPr>
        <w:t>akeha</w:t>
      </w:r>
      <w:r>
        <w:rPr>
          <w:rFonts w:ascii="Times New Roman"/>
          <w:sz w:val="24"/>
          <w:szCs w:val="24"/>
        </w:rPr>
        <w:t xml:space="preserve"> viewers. Despite his frail appearance - and somewhat ambivalent relationship with the Maori - Mair was performing an</w:t>
      </w:r>
      <w:r w:rsidR="00750351">
        <w:rPr>
          <w:rFonts w:ascii="Times New Roman"/>
          <w:sz w:val="24"/>
          <w:szCs w:val="24"/>
        </w:rPr>
        <w:t>d Head was recording the ascenda</w:t>
      </w:r>
      <w:r>
        <w:rPr>
          <w:rFonts w:ascii="Times New Roman"/>
          <w:sz w:val="24"/>
          <w:szCs w:val="24"/>
        </w:rPr>
        <w:t>nce, appropriation, and replacement of indigenous masculinity by white colonial masculinity.</w:t>
      </w:r>
      <w:ins w:id="1" w:author="Margaret Jacobs" w:date="2014-10-23T11:56:00Z">
        <w:r>
          <w:rPr>
            <w:rFonts w:ascii="Times New Roman"/>
            <w:sz w:val="24"/>
            <w:szCs w:val="24"/>
          </w:rPr>
          <w:t xml:space="preserve">  </w:t>
        </w:r>
      </w:ins>
    </w:p>
    <w:p w:rsidR="002650D9" w:rsidRDefault="0010139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Similar appropriation of indigenous symbols occurred in Seattle by the Arctic Brotherhood, one of many upper-class fraternal organizations. During the Alaska-Yukon-Pacific Exposition, President Taft - usually presented as an opposite to the active masculinity of his predecessor Theodore Roosevelt - was inducted into the Arctic Brotherhood by Seattle boosters. Posing for a Nowell after his induction, Taft wore ceremonial robes</w:t>
      </w:r>
      <w:ins w:id="2" w:author="Margaret Jacobs" w:date="2014-10-23T11:56: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which were visibly adapted from an Inuit </w:t>
      </w:r>
      <w:r>
        <w:rPr>
          <w:rFonts w:ascii="Times New Roman"/>
          <w:i/>
          <w:iCs/>
          <w:sz w:val="24"/>
          <w:szCs w:val="24"/>
        </w:rPr>
        <w:t>annuraaq</w:t>
      </w:r>
      <w:ins w:id="3" w:author="Margaret Jacobs" w:date="2014-10-23T11:57:00Z">
        <w:r>
          <w:rPr>
            <w:rFonts w:ascii="Times New Roman"/>
            <w:i/>
            <w:iCs/>
            <w:sz w:val="24"/>
            <w:szCs w:val="24"/>
          </w:rPr>
          <w:t>,</w:t>
        </w:r>
      </w:ins>
      <w:r>
        <w:rPr>
          <w:rFonts w:ascii="Times New Roman"/>
          <w:i/>
          <w:iCs/>
          <w:sz w:val="24"/>
          <w:szCs w:val="24"/>
        </w:rPr>
        <w:t xml:space="preserve"> </w:t>
      </w:r>
      <w:r>
        <w:rPr>
          <w:rFonts w:ascii="Times New Roman"/>
          <w:sz w:val="24"/>
          <w:szCs w:val="24"/>
        </w:rPr>
        <w:t>while seated next to his membership certificate</w:t>
      </w:r>
      <w:r>
        <w:rPr>
          <w:rFonts w:ascii="Times New Roman"/>
          <w:i/>
          <w:iCs/>
          <w:sz w:val="24"/>
          <w:szCs w:val="24"/>
        </w:rPr>
        <w:t>.</w:t>
      </w:r>
      <w:r>
        <w:rPr>
          <w:rFonts w:ascii="Times New Roman" w:eastAsia="Times New Roman" w:hAnsi="Times New Roman" w:cs="Times New Roman"/>
          <w:sz w:val="24"/>
          <w:szCs w:val="24"/>
          <w:vertAlign w:val="superscript"/>
        </w:rPr>
        <w:endnoteReference w:id="25"/>
      </w:r>
      <w:r>
        <w:rPr>
          <w:rFonts w:ascii="Times New Roman"/>
          <w:i/>
          <w:iCs/>
          <w:sz w:val="24"/>
          <w:szCs w:val="24"/>
        </w:rPr>
        <w:t xml:space="preserve"> </w:t>
      </w:r>
      <w:r>
        <w:rPr>
          <w:rFonts w:ascii="Times New Roman"/>
          <w:sz w:val="24"/>
          <w:szCs w:val="24"/>
        </w:rPr>
        <w:t xml:space="preserve">Unlike an Inuit </w:t>
      </w:r>
      <w:r>
        <w:rPr>
          <w:rFonts w:ascii="Times New Roman"/>
          <w:i/>
          <w:iCs/>
          <w:sz w:val="24"/>
          <w:szCs w:val="24"/>
        </w:rPr>
        <w:t>annuraaq</w:t>
      </w:r>
      <w:r>
        <w:rPr>
          <w:rFonts w:ascii="Times New Roman"/>
          <w:sz w:val="24"/>
          <w:szCs w:val="24"/>
        </w:rPr>
        <w:t>, however, this robe is not made of skins but velvet or a</w:t>
      </w:r>
      <w:r w:rsidR="00750351">
        <w:rPr>
          <w:rFonts w:ascii="Times New Roman"/>
          <w:sz w:val="24"/>
          <w:szCs w:val="24"/>
        </w:rPr>
        <w:t>nother</w:t>
      </w:r>
      <w:r>
        <w:rPr>
          <w:rFonts w:ascii="Times New Roman"/>
          <w:sz w:val="24"/>
          <w:szCs w:val="24"/>
        </w:rPr>
        <w:t xml:space="preserve"> fabric with a slightly iridescent effect and fringed with pure white fur and embroidered with the symbol of Arctic Brotherhood. Nowell has positioned his subject so that the symbol is nearly level with an identical symbol on the membership certificate</w:t>
      </w:r>
      <w:r>
        <w:rPr>
          <w:rFonts w:ascii="Times New Roman"/>
          <w:sz w:val="24"/>
          <w:szCs w:val="24"/>
        </w:rPr>
        <w:t>, b</w:t>
      </w:r>
      <w:r>
        <w:rPr>
          <w:rFonts w:ascii="Times New Roman"/>
          <w:sz w:val="24"/>
          <w:szCs w:val="24"/>
        </w:rPr>
        <w:t xml:space="preserve">oth of which showed a crossed Stars-and-Stripes and Canadian Ensign beneath the legend - </w:t>
      </w:r>
      <w:r>
        <w:rPr>
          <w:rFonts w:hAnsi="Times New Roman"/>
          <w:sz w:val="24"/>
          <w:szCs w:val="24"/>
        </w:rPr>
        <w:t>“</w:t>
      </w:r>
      <w:r>
        <w:rPr>
          <w:rFonts w:ascii="Times New Roman"/>
          <w:sz w:val="24"/>
          <w:szCs w:val="24"/>
        </w:rPr>
        <w:t>No Boundary Line Here.</w:t>
      </w:r>
      <w:r>
        <w:rPr>
          <w:rFonts w:hAnsi="Times New Roman"/>
          <w:sz w:val="24"/>
          <w:szCs w:val="24"/>
        </w:rPr>
        <w:t>”</w:t>
      </w:r>
      <w:r>
        <w:rPr>
          <w:rFonts w:hAnsi="Times New Roman"/>
          <w:sz w:val="24"/>
          <w:szCs w:val="24"/>
        </w:rPr>
        <w:t xml:space="preserve"> </w:t>
      </w:r>
      <w:r>
        <w:rPr>
          <w:rFonts w:ascii="Times New Roman"/>
          <w:sz w:val="24"/>
          <w:szCs w:val="24"/>
        </w:rPr>
        <w:t>Nowell captures an American president appropriating not only indigenous dress but the resources of another white colonial power for imperial economic might.</w:t>
      </w:r>
    </w:p>
    <w:p w:rsidR="002650D9" w:rsidRDefault="00101394">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Beyond direct appropriation or confrontation with indigenous masculinities, these fairs were also arenas for photographers to capture white masculinity as defined by the sporting contests of the era. If some aspects of primal and </w:t>
      </w:r>
      <w:r>
        <w:rPr>
          <w:rFonts w:hAnsi="Times New Roman"/>
          <w:sz w:val="24"/>
          <w:szCs w:val="24"/>
        </w:rPr>
        <w:t>“</w:t>
      </w:r>
      <w:r>
        <w:rPr>
          <w:rFonts w:ascii="Times New Roman"/>
          <w:sz w:val="24"/>
          <w:szCs w:val="24"/>
        </w:rPr>
        <w:t>primitive</w:t>
      </w:r>
      <w:r>
        <w:rPr>
          <w:rFonts w:hAnsi="Times New Roman"/>
          <w:sz w:val="24"/>
          <w:szCs w:val="24"/>
        </w:rPr>
        <w:t>”</w:t>
      </w:r>
      <w:r>
        <w:rPr>
          <w:rFonts w:hAnsi="Times New Roman"/>
          <w:sz w:val="24"/>
          <w:szCs w:val="24"/>
        </w:rPr>
        <w:t xml:space="preserve"> </w:t>
      </w:r>
      <w:r>
        <w:rPr>
          <w:rFonts w:ascii="Times New Roman"/>
          <w:sz w:val="24"/>
          <w:szCs w:val="24"/>
        </w:rPr>
        <w:t xml:space="preserve">masculinity could be admired by </w:t>
      </w:r>
      <w:r>
        <w:rPr>
          <w:rFonts w:ascii="Times New Roman"/>
          <w:sz w:val="24"/>
          <w:szCs w:val="24"/>
        </w:rPr>
        <w:lastRenderedPageBreak/>
        <w:t xml:space="preserve">male photographers, the </w:t>
      </w:r>
      <w:r>
        <w:rPr>
          <w:rFonts w:hAnsi="Times New Roman"/>
          <w:sz w:val="24"/>
          <w:szCs w:val="24"/>
        </w:rPr>
        <w:t>“</w:t>
      </w:r>
      <w:r>
        <w:rPr>
          <w:rFonts w:ascii="Times New Roman"/>
          <w:sz w:val="24"/>
          <w:szCs w:val="24"/>
        </w:rPr>
        <w:t>primacy of the white male body</w:t>
      </w:r>
      <w:r>
        <w:rPr>
          <w:rFonts w:hAnsi="Times New Roman"/>
          <w:sz w:val="24"/>
          <w:szCs w:val="24"/>
        </w:rPr>
        <w:t>”</w:t>
      </w:r>
      <w:r>
        <w:rPr>
          <w:rFonts w:hAnsi="Times New Roman"/>
          <w:sz w:val="24"/>
          <w:szCs w:val="24"/>
        </w:rPr>
        <w:t xml:space="preserve"> </w:t>
      </w:r>
      <w:r>
        <w:rPr>
          <w:rFonts w:ascii="Times New Roman"/>
          <w:sz w:val="24"/>
          <w:szCs w:val="24"/>
        </w:rPr>
        <w:t xml:space="preserve">needed to be reasserted against a </w:t>
      </w:r>
      <w:r>
        <w:rPr>
          <w:rFonts w:hAnsi="Times New Roman"/>
          <w:sz w:val="24"/>
          <w:szCs w:val="24"/>
        </w:rPr>
        <w:t>“</w:t>
      </w:r>
      <w:r>
        <w:rPr>
          <w:rFonts w:ascii="Times New Roman"/>
          <w:sz w:val="24"/>
          <w:szCs w:val="24"/>
        </w:rPr>
        <w:t>host of challenges that might weaken, confine, or tame it.</w:t>
      </w:r>
      <w:r>
        <w:rPr>
          <w:rFonts w:hAnsi="Times New Roman"/>
          <w:sz w:val="24"/>
          <w:szCs w:val="24"/>
        </w:rPr>
        <w:t>”</w:t>
      </w:r>
      <w:r>
        <w:rPr>
          <w:rFonts w:ascii="Times New Roman" w:eastAsia="Times New Roman" w:hAnsi="Times New Roman" w:cs="Times New Roman"/>
          <w:sz w:val="24"/>
          <w:szCs w:val="24"/>
          <w:vertAlign w:val="superscript"/>
        </w:rPr>
        <w:endnoteReference w:id="26"/>
      </w:r>
      <w:r>
        <w:rPr>
          <w:rFonts w:ascii="Times New Roman"/>
          <w:sz w:val="24"/>
          <w:szCs w:val="24"/>
        </w:rPr>
        <w:t xml:space="preserve"> Christchurch organizers - coming off the triumphant 1905 tour of the All-Blacks - originally planned for a rugby tournament</w:t>
      </w:r>
      <w:ins w:id="4" w:author="Margaret Jacobs" w:date="2014-10-23T11:58:00Z">
        <w:r>
          <w:rPr>
            <w:rFonts w:ascii="Times New Roman"/>
            <w:sz w:val="24"/>
            <w:szCs w:val="24"/>
          </w:rPr>
          <w:t>;</w:t>
        </w:r>
      </w:ins>
      <w:r>
        <w:rPr>
          <w:rFonts w:ascii="Times New Roman"/>
          <w:sz w:val="24"/>
          <w:szCs w:val="24"/>
        </w:rPr>
        <w:t xml:space="preserve"> however they decided against it due to summer weather conditions.</w:t>
      </w:r>
      <w:r>
        <w:rPr>
          <w:rFonts w:ascii="Times New Roman" w:eastAsia="Times New Roman" w:hAnsi="Times New Roman" w:cs="Times New Roman"/>
          <w:sz w:val="24"/>
          <w:szCs w:val="24"/>
          <w:vertAlign w:val="superscript"/>
        </w:rPr>
        <w:endnoteReference w:id="27"/>
      </w:r>
      <w:r>
        <w:rPr>
          <w:rFonts w:ascii="Times New Roman"/>
          <w:sz w:val="24"/>
          <w:szCs w:val="24"/>
        </w:rPr>
        <w:t xml:space="preserve"> Instead, they replaced it with an </w:t>
      </w:r>
      <w:r>
        <w:rPr>
          <w:rFonts w:hAnsi="Times New Roman"/>
          <w:sz w:val="24"/>
          <w:szCs w:val="24"/>
        </w:rPr>
        <w:t>“</w:t>
      </w:r>
      <w:r>
        <w:rPr>
          <w:rFonts w:ascii="Times New Roman"/>
          <w:sz w:val="24"/>
          <w:szCs w:val="24"/>
        </w:rPr>
        <w:t>Axemen</w:t>
      </w:r>
      <w:r>
        <w:rPr>
          <w:rFonts w:hAnsi="Times New Roman"/>
          <w:sz w:val="24"/>
          <w:szCs w:val="24"/>
        </w:rPr>
        <w:t>’</w:t>
      </w:r>
      <w:r>
        <w:rPr>
          <w:rFonts w:ascii="Times New Roman"/>
          <w:sz w:val="24"/>
          <w:szCs w:val="24"/>
        </w:rPr>
        <w:t>s Contest</w:t>
      </w:r>
      <w:r>
        <w:rPr>
          <w:rFonts w:hAnsi="Times New Roman"/>
          <w:sz w:val="24"/>
          <w:szCs w:val="24"/>
        </w:rPr>
        <w:t>”</w:t>
      </w:r>
      <w:r>
        <w:rPr>
          <w:rFonts w:hAnsi="Times New Roman"/>
          <w:sz w:val="24"/>
          <w:szCs w:val="24"/>
        </w:rPr>
        <w:t xml:space="preserve"> </w:t>
      </w:r>
      <w:r>
        <w:rPr>
          <w:rFonts w:ascii="Times New Roman"/>
          <w:sz w:val="24"/>
          <w:szCs w:val="24"/>
        </w:rPr>
        <w:t xml:space="preserve">at the Sports Ground to draw </w:t>
      </w:r>
      <w:r>
        <w:rPr>
          <w:rFonts w:hAnsi="Times New Roman"/>
          <w:sz w:val="24"/>
          <w:szCs w:val="24"/>
        </w:rPr>
        <w:t>“</w:t>
      </w:r>
      <w:r>
        <w:rPr>
          <w:rFonts w:ascii="Times New Roman"/>
          <w:sz w:val="24"/>
          <w:szCs w:val="24"/>
        </w:rPr>
        <w:t>young giants, fit pioneers of a new bush country</w:t>
      </w:r>
      <w:r>
        <w:rPr>
          <w:rFonts w:hAnsi="Times New Roman"/>
          <w:sz w:val="24"/>
          <w:szCs w:val="24"/>
        </w:rPr>
        <w:t>”</w:t>
      </w:r>
      <w:r>
        <w:rPr>
          <w:rFonts w:hAnsi="Times New Roman"/>
          <w:sz w:val="24"/>
          <w:szCs w:val="24"/>
        </w:rPr>
        <w:t xml:space="preserve"> </w:t>
      </w:r>
      <w:r>
        <w:rPr>
          <w:rFonts w:ascii="Times New Roman"/>
          <w:sz w:val="24"/>
          <w:szCs w:val="24"/>
        </w:rPr>
        <w:t>to demonstrate their woodcraft skills by chopping timber in a variety of conditions.</w:t>
      </w:r>
      <w:r>
        <w:rPr>
          <w:rFonts w:ascii="Times New Roman" w:eastAsia="Times New Roman" w:hAnsi="Times New Roman" w:cs="Times New Roman"/>
          <w:sz w:val="24"/>
          <w:szCs w:val="24"/>
          <w:vertAlign w:val="superscript"/>
        </w:rPr>
        <w:endnoteReference w:id="28"/>
      </w:r>
      <w:r>
        <w:rPr>
          <w:rFonts w:ascii="Times New Roman"/>
          <w:sz w:val="24"/>
          <w:szCs w:val="24"/>
        </w:rPr>
        <w:t xml:space="preserve"> An image of the contest, captured by an otherwise anonymous photographer, shows white men arranged in neat rows chopping logs underhanded before a distant audience.</w:t>
      </w:r>
      <w:r>
        <w:rPr>
          <w:rFonts w:ascii="Times New Roman" w:eastAsia="Times New Roman" w:hAnsi="Times New Roman" w:cs="Times New Roman"/>
          <w:sz w:val="24"/>
          <w:szCs w:val="24"/>
          <w:vertAlign w:val="superscript"/>
        </w:rPr>
        <w:endnoteReference w:id="29"/>
      </w:r>
      <w:r>
        <w:rPr>
          <w:rFonts w:ascii="Times New Roman"/>
          <w:sz w:val="24"/>
          <w:szCs w:val="24"/>
        </w:rPr>
        <w:t xml:space="preserve"> Unlike their indigenous counterparts, these competitors wore modern dress</w:t>
      </w:r>
      <w:ins w:id="5" w:author="Margaret Jacobs" w:date="2014-10-23T11:58:00Z">
        <w:r>
          <w:rPr>
            <w:rFonts w:ascii="Times New Roman"/>
            <w:sz w:val="24"/>
            <w:szCs w:val="24"/>
          </w:rPr>
          <w:t>;</w:t>
        </w:r>
      </w:ins>
      <w:bookmarkStart w:id="6" w:name="_GoBack"/>
      <w:bookmarkEnd w:id="6"/>
      <w:r w:rsidR="00750351">
        <w:rPr>
          <w:rFonts w:ascii="Times New Roman"/>
          <w:sz w:val="24"/>
          <w:szCs w:val="24"/>
        </w:rPr>
        <w:t xml:space="preserve"> however </w:t>
      </w:r>
      <w:r>
        <w:rPr>
          <w:rFonts w:ascii="Times New Roman"/>
          <w:sz w:val="24"/>
          <w:szCs w:val="24"/>
        </w:rPr>
        <w:t xml:space="preserve">adapted </w:t>
      </w:r>
      <w:r w:rsidR="00750351">
        <w:rPr>
          <w:rFonts w:ascii="Times New Roman"/>
          <w:sz w:val="24"/>
          <w:szCs w:val="24"/>
        </w:rPr>
        <w:t xml:space="preserve">to </w:t>
      </w:r>
      <w:r>
        <w:rPr>
          <w:rFonts w:ascii="Times New Roman"/>
          <w:sz w:val="24"/>
          <w:szCs w:val="24"/>
        </w:rPr>
        <w:t>the conditions. A careful viewer can see that they are in varying states of undress against the heat - forearms are exposed by rolled up sleeves while shirt buttons are opened to expose chests. Further emphasizing that not only the physical skills but qualities of white masculinity were on display is the accompanying report to the photo which effusively list each competitor</w:t>
      </w:r>
      <w:r>
        <w:rPr>
          <w:rFonts w:hAnsi="Times New Roman"/>
          <w:sz w:val="24"/>
          <w:szCs w:val="24"/>
        </w:rPr>
        <w:t>’</w:t>
      </w:r>
      <w:r>
        <w:rPr>
          <w:rFonts w:ascii="Times New Roman"/>
          <w:sz w:val="24"/>
          <w:szCs w:val="24"/>
        </w:rPr>
        <w:t>s height, weight, and age in an otherwise narrative recounting of the day</w:t>
      </w:r>
      <w:r>
        <w:rPr>
          <w:rFonts w:hAnsi="Times New Roman"/>
          <w:sz w:val="24"/>
          <w:szCs w:val="24"/>
        </w:rPr>
        <w:t>’</w:t>
      </w:r>
      <w:r>
        <w:rPr>
          <w:rFonts w:ascii="Times New Roman"/>
          <w:sz w:val="24"/>
          <w:szCs w:val="24"/>
        </w:rPr>
        <w:t>s events.</w:t>
      </w:r>
      <w:r>
        <w:rPr>
          <w:rFonts w:ascii="Times New Roman" w:eastAsia="Times New Roman" w:hAnsi="Times New Roman" w:cs="Times New Roman"/>
          <w:sz w:val="24"/>
          <w:szCs w:val="24"/>
          <w:vertAlign w:val="superscript"/>
        </w:rPr>
        <w:endnoteReference w:id="30"/>
      </w:r>
      <w:r>
        <w:rPr>
          <w:rFonts w:ascii="Times New Roman"/>
          <w:sz w:val="24"/>
          <w:szCs w:val="24"/>
        </w:rPr>
        <w:t xml:space="preserve"> But there is some ambiguity, the </w:t>
      </w:r>
      <w:r>
        <w:rPr>
          <w:rFonts w:ascii="Times New Roman"/>
          <w:i/>
          <w:iCs/>
          <w:sz w:val="24"/>
          <w:szCs w:val="24"/>
        </w:rPr>
        <w:t>Press</w:t>
      </w:r>
      <w:r>
        <w:rPr>
          <w:rFonts w:hAnsi="Times New Roman"/>
          <w:sz w:val="24"/>
          <w:szCs w:val="24"/>
        </w:rPr>
        <w:t>’</w:t>
      </w:r>
      <w:r>
        <w:rPr>
          <w:rFonts w:ascii="Times New Roman"/>
          <w:sz w:val="24"/>
          <w:szCs w:val="24"/>
        </w:rPr>
        <w:t xml:space="preserve">s report enjoins readers to appreciate is as there </w:t>
      </w:r>
      <w:r>
        <w:rPr>
          <w:rFonts w:hAnsi="Times New Roman"/>
          <w:sz w:val="24"/>
          <w:szCs w:val="24"/>
        </w:rPr>
        <w:t>“</w:t>
      </w:r>
      <w:r>
        <w:rPr>
          <w:rFonts w:ascii="Times New Roman"/>
          <w:sz w:val="24"/>
          <w:szCs w:val="24"/>
        </w:rPr>
        <w:t>could be no manlier sport</w:t>
      </w:r>
      <w:r>
        <w:rPr>
          <w:rFonts w:hAnsi="Times New Roman"/>
          <w:sz w:val="24"/>
          <w:szCs w:val="24"/>
        </w:rPr>
        <w:t>”</w:t>
      </w:r>
      <w:r>
        <w:rPr>
          <w:rFonts w:hAnsi="Times New Roman"/>
          <w:sz w:val="24"/>
          <w:szCs w:val="24"/>
        </w:rPr>
        <w:t xml:space="preserve"> </w:t>
      </w:r>
      <w:r>
        <w:rPr>
          <w:rFonts w:ascii="Times New Roman"/>
          <w:sz w:val="24"/>
          <w:szCs w:val="24"/>
        </w:rPr>
        <w:t>before launching into a paean to the axe penned by an unidentified Canadian poet who happened to be no strapping</w:t>
      </w:r>
      <w:r w:rsidR="005B750A">
        <w:rPr>
          <w:rFonts w:ascii="Times New Roman"/>
          <w:sz w:val="24"/>
          <w:szCs w:val="24"/>
        </w:rPr>
        <w:t xml:space="preserve"> male</w:t>
      </w:r>
      <w:r>
        <w:rPr>
          <w:rFonts w:ascii="Times New Roman"/>
          <w:sz w:val="24"/>
          <w:szCs w:val="24"/>
        </w:rPr>
        <w:t xml:space="preserve"> pioneer</w:t>
      </w:r>
      <w:r w:rsidR="00750351">
        <w:rPr>
          <w:rFonts w:ascii="Times New Roman"/>
          <w:sz w:val="24"/>
          <w:szCs w:val="24"/>
        </w:rPr>
        <w:t xml:space="preserve"> </w:t>
      </w:r>
      <w:r>
        <w:rPr>
          <w:rFonts w:ascii="Times New Roman"/>
          <w:sz w:val="24"/>
          <w:szCs w:val="24"/>
        </w:rPr>
        <w:t>but the sentimental author Isabella Valancy Crawford.</w:t>
      </w:r>
      <w:r>
        <w:rPr>
          <w:rFonts w:ascii="Times New Roman" w:eastAsia="Times New Roman" w:hAnsi="Times New Roman" w:cs="Times New Roman"/>
          <w:sz w:val="24"/>
          <w:szCs w:val="24"/>
          <w:vertAlign w:val="superscript"/>
        </w:rPr>
        <w:endnoteReference w:id="31"/>
      </w:r>
    </w:p>
    <w:p w:rsidR="002650D9" w:rsidRPr="002F4C7C" w:rsidRDefault="00101394">
      <w:pPr>
        <w:pStyle w:val="Body"/>
        <w:spacing w:line="480" w:lineRule="auto"/>
        <w:rPr>
          <w:rFonts w:ascii="Times New Roman"/>
          <w:sz w:val="24"/>
          <w:szCs w:val="24"/>
        </w:rPr>
      </w:pPr>
      <w:r>
        <w:rPr>
          <w:rFonts w:ascii="Times New Roman" w:eastAsia="Times New Roman" w:hAnsi="Times New Roman" w:cs="Times New Roman"/>
          <w:sz w:val="24"/>
          <w:szCs w:val="24"/>
        </w:rPr>
        <w:tab/>
        <w:t xml:space="preserve">Similarly ambiguous feats of strength pitting white imperial bodies against one another marked the Alaska-Yukon-Pacific Exposition. During the fair, army soldiers and navy sailors faced each other in a series of athletic competitions meant to show who had their </w:t>
      </w:r>
      <w:r>
        <w:rPr>
          <w:rFonts w:hAnsi="Times New Roman"/>
          <w:sz w:val="24"/>
          <w:szCs w:val="24"/>
        </w:rPr>
        <w:t>“</w:t>
      </w:r>
      <w:r>
        <w:rPr>
          <w:rFonts w:ascii="Times New Roman"/>
          <w:sz w:val="24"/>
          <w:szCs w:val="24"/>
        </w:rPr>
        <w:t>hearts in their work.</w:t>
      </w:r>
      <w:r>
        <w:rPr>
          <w:rFonts w:hAnsi="Times New Roman"/>
          <w:sz w:val="24"/>
          <w:szCs w:val="24"/>
        </w:rPr>
        <w:t>”</w:t>
      </w:r>
      <w:r>
        <w:rPr>
          <w:rFonts w:ascii="Times New Roman" w:eastAsia="Times New Roman" w:hAnsi="Times New Roman" w:cs="Times New Roman"/>
          <w:sz w:val="24"/>
          <w:szCs w:val="24"/>
          <w:vertAlign w:val="superscript"/>
        </w:rPr>
        <w:endnoteReference w:id="32"/>
      </w:r>
      <w:r>
        <w:rPr>
          <w:rFonts w:ascii="Times New Roman"/>
          <w:sz w:val="24"/>
          <w:szCs w:val="24"/>
        </w:rPr>
        <w:t xml:space="preserve"> In addition to footraces, tugs-of-war, and other traditional athletics at the sports ground in the main section of the exhibition, John Cort</w:t>
      </w:r>
      <w:r>
        <w:rPr>
          <w:rFonts w:hAnsi="Times New Roman"/>
          <w:sz w:val="24"/>
          <w:szCs w:val="24"/>
        </w:rPr>
        <w:t>’</w:t>
      </w:r>
      <w:r w:rsidR="00750351">
        <w:rPr>
          <w:rFonts w:ascii="Times New Roman"/>
          <w:sz w:val="24"/>
          <w:szCs w:val="24"/>
        </w:rPr>
        <w:t>s a</w:t>
      </w:r>
      <w:r>
        <w:rPr>
          <w:rFonts w:ascii="Times New Roman"/>
          <w:sz w:val="24"/>
          <w:szCs w:val="24"/>
        </w:rPr>
        <w:t xml:space="preserve">rena on the Pay Streak hosted the </w:t>
      </w:r>
      <w:r>
        <w:rPr>
          <w:rFonts w:ascii="Times New Roman"/>
          <w:sz w:val="24"/>
          <w:szCs w:val="24"/>
        </w:rPr>
        <w:lastRenderedPageBreak/>
        <w:t>wrestling portion of the event. While no image of the soldiers</w:t>
      </w:r>
      <w:r w:rsidR="00750351">
        <w:rPr>
          <w:rFonts w:ascii="Times New Roman"/>
          <w:sz w:val="24"/>
          <w:szCs w:val="24"/>
        </w:rPr>
        <w:t>’</w:t>
      </w:r>
      <w:r>
        <w:rPr>
          <w:rFonts w:ascii="Times New Roman"/>
          <w:sz w:val="24"/>
          <w:szCs w:val="24"/>
        </w:rPr>
        <w:t xml:space="preserve"> and sailors</w:t>
      </w:r>
      <w:r w:rsidR="00750351">
        <w:rPr>
          <w:rFonts w:ascii="Times New Roman"/>
          <w:sz w:val="24"/>
          <w:szCs w:val="24"/>
        </w:rPr>
        <w:t>’</w:t>
      </w:r>
      <w:r>
        <w:rPr>
          <w:rFonts w:ascii="Times New Roman"/>
          <w:sz w:val="24"/>
          <w:szCs w:val="24"/>
        </w:rPr>
        <w:t xml:space="preserve"> match appears to survive, another wrestling bout was shot by Frank Nowell.</w:t>
      </w:r>
      <w:r>
        <w:rPr>
          <w:rFonts w:ascii="Times New Roman" w:eastAsia="Times New Roman" w:hAnsi="Times New Roman" w:cs="Times New Roman"/>
          <w:sz w:val="24"/>
          <w:szCs w:val="24"/>
          <w:vertAlign w:val="superscript"/>
        </w:rPr>
        <w:endnoteReference w:id="33"/>
      </w:r>
      <w:r>
        <w:rPr>
          <w:rFonts w:ascii="Times New Roman"/>
          <w:sz w:val="24"/>
          <w:szCs w:val="24"/>
        </w:rPr>
        <w:t xml:space="preserve"> In the center of the image, the referee appears to be breaking up the two shirtless wrestlers. The competitor on the right, though thinner, appears to have a more defined musculature than his stocky opponent who lies partially sprawled </w:t>
      </w:r>
      <w:r w:rsidR="002F4C7C">
        <w:rPr>
          <w:rFonts w:ascii="Times New Roman"/>
          <w:sz w:val="24"/>
          <w:szCs w:val="24"/>
        </w:rPr>
        <w:t xml:space="preserve">to the left. His superior (white) </w:t>
      </w:r>
      <w:r>
        <w:rPr>
          <w:rFonts w:ascii="Times New Roman"/>
          <w:sz w:val="24"/>
          <w:szCs w:val="24"/>
        </w:rPr>
        <w:t>physique appears to have led to his triumph as he still has his opponent</w:t>
      </w:r>
      <w:r>
        <w:rPr>
          <w:rFonts w:hAnsi="Times New Roman"/>
          <w:sz w:val="24"/>
          <w:szCs w:val="24"/>
        </w:rPr>
        <w:t>’</w:t>
      </w:r>
      <w:r>
        <w:rPr>
          <w:rFonts w:ascii="Times New Roman"/>
          <w:sz w:val="24"/>
          <w:szCs w:val="24"/>
        </w:rPr>
        <w:t xml:space="preserve">s left leg in a lock. Meanwhile, the masculine and virile nature of the scene is heightened as an almost wholly male audience - with the exception of a row of middle class women at lower right - fill the bleachers behind the ring. The direction of virtually every gaze is fixed on the fighters and motion-blur indicates that many of those closest to the action have been excited and are turning to their neighbors or gesturing with their hands. While no hulking bodybuilder, the winner is a man whose </w:t>
      </w:r>
      <w:r w:rsidR="002F4C7C">
        <w:rPr>
          <w:rFonts w:ascii="Times New Roman"/>
          <w:sz w:val="24"/>
          <w:szCs w:val="24"/>
        </w:rPr>
        <w:t>physical development</w:t>
      </w:r>
      <w:r>
        <w:rPr>
          <w:rFonts w:ascii="Times New Roman"/>
          <w:sz w:val="24"/>
          <w:szCs w:val="24"/>
        </w:rPr>
        <w:t xml:space="preserve"> demonstrates not only strength but </w:t>
      </w:r>
      <w:r>
        <w:rPr>
          <w:rFonts w:hAnsi="Times New Roman"/>
          <w:sz w:val="24"/>
          <w:szCs w:val="24"/>
        </w:rPr>
        <w:t>“</w:t>
      </w:r>
      <w:r>
        <w:rPr>
          <w:rFonts w:ascii="Times New Roman"/>
          <w:sz w:val="24"/>
          <w:szCs w:val="24"/>
        </w:rPr>
        <w:t>control, heroism, and virility</w:t>
      </w:r>
      <w:r>
        <w:rPr>
          <w:rFonts w:hAnsi="Times New Roman"/>
          <w:sz w:val="24"/>
          <w:szCs w:val="24"/>
        </w:rPr>
        <w:t>”</w:t>
      </w:r>
      <w:r>
        <w:rPr>
          <w:rFonts w:hAnsi="Times New Roman"/>
          <w:sz w:val="24"/>
          <w:szCs w:val="24"/>
        </w:rPr>
        <w:t xml:space="preserve"> </w:t>
      </w:r>
      <w:r>
        <w:rPr>
          <w:rFonts w:ascii="Times New Roman"/>
          <w:sz w:val="24"/>
          <w:szCs w:val="24"/>
        </w:rPr>
        <w:t>as he dominates his opponent.</w:t>
      </w:r>
      <w:r>
        <w:rPr>
          <w:rFonts w:ascii="Times New Roman" w:eastAsia="Times New Roman" w:hAnsi="Times New Roman" w:cs="Times New Roman"/>
          <w:sz w:val="24"/>
          <w:szCs w:val="24"/>
          <w:vertAlign w:val="superscript"/>
        </w:rPr>
        <w:endnoteReference w:id="34"/>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sz w:val="24"/>
          <w:szCs w:val="24"/>
        </w:rPr>
        <w:t xml:space="preserve">The images from both Christchurch and Seattle demonstrated the many ways in which white colonial men on the Pacific Rim appreciated and appropriated both indigenous and white, normative masculinity. Ultimately, even had they wanted to, neither Nowell, Webb, nor their other contemporaries could stage large-scale images of masculinity which were entirely free of the feminine and domestic. In documenting </w:t>
      </w:r>
      <w:r>
        <w:rPr>
          <w:rFonts w:hAnsi="Times New Roman"/>
          <w:sz w:val="24"/>
          <w:szCs w:val="24"/>
        </w:rPr>
        <w:t>“</w:t>
      </w:r>
      <w:r>
        <w:rPr>
          <w:rFonts w:ascii="Times New Roman"/>
          <w:sz w:val="24"/>
          <w:szCs w:val="24"/>
        </w:rPr>
        <w:t>primitive masculinities,</w:t>
      </w:r>
      <w:r>
        <w:rPr>
          <w:rFonts w:hAnsi="Times New Roman"/>
          <w:sz w:val="24"/>
          <w:szCs w:val="24"/>
        </w:rPr>
        <w:t>”</w:t>
      </w:r>
      <w:r>
        <w:rPr>
          <w:rFonts w:hAnsi="Times New Roman"/>
          <w:sz w:val="24"/>
          <w:szCs w:val="24"/>
        </w:rPr>
        <w:t xml:space="preserve"> </w:t>
      </w:r>
      <w:r>
        <w:rPr>
          <w:rFonts w:ascii="Times New Roman"/>
          <w:sz w:val="24"/>
          <w:szCs w:val="24"/>
        </w:rPr>
        <w:t xml:space="preserve">indigenous divisions of labor and feminine power did not always match white and colonial expectations of the </w:t>
      </w:r>
      <w:r>
        <w:rPr>
          <w:rFonts w:hAnsi="Times New Roman"/>
          <w:sz w:val="24"/>
          <w:szCs w:val="24"/>
        </w:rPr>
        <w:t>“</w:t>
      </w:r>
      <w:r>
        <w:rPr>
          <w:rFonts w:ascii="Times New Roman"/>
          <w:sz w:val="24"/>
          <w:szCs w:val="24"/>
        </w:rPr>
        <w:t>ideal</w:t>
      </w:r>
      <w:r>
        <w:rPr>
          <w:rFonts w:hAnsi="Times New Roman"/>
          <w:sz w:val="24"/>
          <w:szCs w:val="24"/>
        </w:rPr>
        <w:t>”</w:t>
      </w:r>
      <w:r>
        <w:rPr>
          <w:rFonts w:hAnsi="Times New Roman"/>
          <w:sz w:val="24"/>
          <w:szCs w:val="24"/>
        </w:rPr>
        <w:t xml:space="preserve"> </w:t>
      </w:r>
      <w:r>
        <w:rPr>
          <w:rFonts w:ascii="Times New Roman"/>
          <w:sz w:val="24"/>
          <w:szCs w:val="24"/>
        </w:rPr>
        <w:t xml:space="preserve">division of labor or power. Behind Gilbert Mair, perhaps intimately involved in the staging of the apparent transfer or possession of </w:t>
      </w:r>
      <w:r>
        <w:rPr>
          <w:rFonts w:ascii="Times New Roman"/>
          <w:i/>
          <w:iCs/>
          <w:sz w:val="24"/>
          <w:szCs w:val="24"/>
        </w:rPr>
        <w:t>mana</w:t>
      </w:r>
      <w:r>
        <w:rPr>
          <w:rFonts w:ascii="Times New Roman"/>
          <w:sz w:val="24"/>
          <w:szCs w:val="24"/>
        </w:rPr>
        <w:t xml:space="preserve"> by a </w:t>
      </w:r>
      <w:r>
        <w:rPr>
          <w:rFonts w:ascii="Times New Roman"/>
          <w:i/>
          <w:iCs/>
          <w:sz w:val="24"/>
          <w:szCs w:val="24"/>
        </w:rPr>
        <w:t>Pakeha</w:t>
      </w:r>
      <w:r>
        <w:rPr>
          <w:rFonts w:ascii="Times New Roman"/>
          <w:sz w:val="24"/>
          <w:szCs w:val="24"/>
        </w:rPr>
        <w:t xml:space="preserve">, stand </w:t>
      </w:r>
      <w:r>
        <w:rPr>
          <w:rFonts w:ascii="Times New Roman"/>
          <w:sz w:val="24"/>
          <w:szCs w:val="24"/>
          <w:lang w:val="it-IT"/>
        </w:rPr>
        <w:t>Maggie Papakura</w:t>
      </w:r>
      <w:r>
        <w:rPr>
          <w:rFonts w:ascii="Times New Roman"/>
          <w:sz w:val="24"/>
          <w:szCs w:val="24"/>
        </w:rPr>
        <w:t xml:space="preserve"> equally dressed in ceremonial attire. Indeed, her cloak and the one draped across Mair</w:t>
      </w:r>
      <w:r>
        <w:rPr>
          <w:rFonts w:hAnsi="Times New Roman"/>
          <w:sz w:val="24"/>
          <w:szCs w:val="24"/>
        </w:rPr>
        <w:t>’</w:t>
      </w:r>
      <w:r>
        <w:rPr>
          <w:rFonts w:ascii="Times New Roman"/>
          <w:sz w:val="24"/>
          <w:szCs w:val="24"/>
        </w:rPr>
        <w:t xml:space="preserve">s lap share a visual similarity. Inuit women and children might be partially obscured by dogsleds and Inuit men in the wide shot of the Inuit workers at the Eskimo building but they are present and cannot be </w:t>
      </w:r>
      <w:r>
        <w:rPr>
          <w:rFonts w:ascii="Times New Roman"/>
          <w:sz w:val="24"/>
          <w:szCs w:val="24"/>
        </w:rPr>
        <w:lastRenderedPageBreak/>
        <w:t>erased from the image. Even white sporting events were undergoing a sea change as traditional masculine spaces and activity began to gain women competitors and spectators. At the Axemen</w:t>
      </w:r>
      <w:r>
        <w:rPr>
          <w:rFonts w:hAnsi="Times New Roman"/>
          <w:sz w:val="24"/>
          <w:szCs w:val="24"/>
        </w:rPr>
        <w:t>’</w:t>
      </w:r>
      <w:r>
        <w:rPr>
          <w:rFonts w:ascii="Times New Roman"/>
          <w:sz w:val="24"/>
          <w:szCs w:val="24"/>
        </w:rPr>
        <w:t xml:space="preserve">s Carnival, many of the distant audience were visibly women. Though the white bodies on display were selling empire and expansion of the timber industry, it was not merely holding a mirror to the desires of elder politicians and imperialists. While the Pay Streak promised to titillate with the exotic and manly, it was not closed to women who </w:t>
      </w:r>
      <w:r w:rsidR="002F4C7C">
        <w:rPr>
          <w:rFonts w:ascii="Times New Roman"/>
          <w:sz w:val="24"/>
          <w:szCs w:val="24"/>
        </w:rPr>
        <w:t>–</w:t>
      </w:r>
      <w:r w:rsidR="002F4C7C">
        <w:rPr>
          <w:rFonts w:ascii="Times New Roman"/>
          <w:sz w:val="24"/>
          <w:szCs w:val="24"/>
        </w:rPr>
        <w:t xml:space="preserve"> </w:t>
      </w:r>
      <w:r>
        <w:rPr>
          <w:rFonts w:ascii="Times New Roman"/>
          <w:sz w:val="24"/>
          <w:szCs w:val="24"/>
        </w:rPr>
        <w:t xml:space="preserve">in groups or accompanied by men </w:t>
      </w:r>
      <w:r w:rsidR="002F4C7C">
        <w:rPr>
          <w:rFonts w:ascii="Times New Roman"/>
          <w:sz w:val="24"/>
          <w:szCs w:val="24"/>
        </w:rPr>
        <w:t>–</w:t>
      </w:r>
      <w:r>
        <w:rPr>
          <w:rFonts w:ascii="Times New Roman"/>
          <w:sz w:val="24"/>
          <w:szCs w:val="24"/>
        </w:rPr>
        <w:t>watched men demonstrate the superiority of their strength and physique. One of the most well-known images of the Alaska-Yukon-Pacific Exposition perhaps represents that irony. During the fair, the Mountaineers - middle-class boosters and outdoor enthusiasts - summited Mount Rainier with the expositions</w:t>
      </w:r>
      <w:r>
        <w:rPr>
          <w:rFonts w:hAnsi="Times New Roman"/>
          <w:sz w:val="24"/>
          <w:szCs w:val="24"/>
        </w:rPr>
        <w:t>’</w:t>
      </w:r>
      <w:r>
        <w:rPr>
          <w:rFonts w:ascii="Times New Roman"/>
          <w:sz w:val="24"/>
          <w:szCs w:val="24"/>
        </w:rPr>
        <w:t>s official flag.</w:t>
      </w:r>
      <w:r>
        <w:rPr>
          <w:rFonts w:ascii="Times New Roman" w:eastAsia="Times New Roman" w:hAnsi="Times New Roman" w:cs="Times New Roman"/>
          <w:sz w:val="24"/>
          <w:szCs w:val="24"/>
          <w:vertAlign w:val="superscript"/>
        </w:rPr>
        <w:endnoteReference w:id="35"/>
      </w:r>
      <w:r>
        <w:rPr>
          <w:rFonts w:ascii="Times New Roman"/>
          <w:sz w:val="24"/>
          <w:szCs w:val="24"/>
        </w:rPr>
        <w:t xml:space="preserve"> Asahel Curtis - Mountaineer, Edward Curtis</w:t>
      </w:r>
      <w:r>
        <w:rPr>
          <w:rFonts w:hAnsi="Times New Roman"/>
          <w:sz w:val="24"/>
          <w:szCs w:val="24"/>
        </w:rPr>
        <w:t>’</w:t>
      </w:r>
      <w:r>
        <w:rPr>
          <w:rFonts w:ascii="Times New Roman"/>
          <w:sz w:val="24"/>
          <w:szCs w:val="24"/>
        </w:rPr>
        <w:t xml:space="preserve">s brother, and photographer-booster of Puget Sound - was on hand to document the moment. But the crowd that conquered the mountain and filled its summit crater was not only </w:t>
      </w:r>
      <w:ins w:id="7" w:author="Margaret Jacobs" w:date="2014-10-23T12:00:00Z">
        <w:r w:rsidR="009372A0">
          <w:rPr>
            <w:rFonts w:ascii="Times New Roman"/>
            <w:sz w:val="24"/>
            <w:szCs w:val="24"/>
          </w:rPr>
          <w:t xml:space="preserve">made up of </w:t>
        </w:r>
      </w:ins>
      <w:r>
        <w:rPr>
          <w:rFonts w:ascii="Times New Roman"/>
          <w:sz w:val="24"/>
          <w:szCs w:val="24"/>
        </w:rPr>
        <w:t>men. Women, too, were taking part in virile, outdoor sports. The camera might tell lies to us but it always leaves a trace of the real.</w:t>
      </w:r>
    </w:p>
    <w:sectPr w:rsidR="002650D9" w:rsidRPr="002F4C7C" w:rsidSect="002650D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E0D" w:rsidRDefault="00611E0D">
      <w:r>
        <w:separator/>
      </w:r>
    </w:p>
  </w:endnote>
  <w:endnote w:type="continuationSeparator" w:id="0">
    <w:p w:rsidR="00611E0D" w:rsidRDefault="00611E0D">
      <w:r>
        <w:continuationSeparator/>
      </w:r>
    </w:p>
  </w:endnote>
  <w:endnote w:type="continuationNotice" w:id="1">
    <w:p w:rsidR="00611E0D" w:rsidRDefault="00611E0D"/>
  </w:endnote>
  <w:endnote w:id="2">
    <w:p w:rsidR="0073429C" w:rsidRDefault="0073429C">
      <w:pPr>
        <w:pStyle w:val="Footnote"/>
      </w:pPr>
      <w:r>
        <w:rPr>
          <w:vertAlign w:val="superscript"/>
        </w:rPr>
        <w:endnoteRef/>
      </w:r>
      <w:r>
        <w:rPr>
          <w:rFonts w:eastAsia="Arial Unicode MS" w:hAnsi="Arial Unicode MS" w:cs="Arial Unicode MS"/>
        </w:rPr>
        <w:t xml:space="preserve"> Robert Rydell, </w:t>
      </w:r>
      <w:r>
        <w:rPr>
          <w:rFonts w:eastAsia="Arial Unicode MS" w:hAnsi="Arial Unicode MS" w:cs="Arial Unicode MS"/>
          <w:i/>
          <w:iCs/>
        </w:rPr>
        <w:t>All the World</w:t>
      </w:r>
      <w:r>
        <w:rPr>
          <w:rFonts w:ascii="Arial Unicode MS" w:eastAsia="Arial Unicode MS" w:cs="Arial Unicode MS"/>
          <w:i/>
          <w:iCs/>
        </w:rPr>
        <w:t>’</w:t>
      </w:r>
      <w:r>
        <w:rPr>
          <w:rFonts w:eastAsia="Arial Unicode MS" w:hAnsi="Arial Unicode MS" w:cs="Arial Unicode MS"/>
          <w:i/>
          <w:iCs/>
        </w:rPr>
        <w:t xml:space="preserve">s a Fair: Visions of Empire at American International Expositions </w:t>
      </w:r>
      <w:r>
        <w:rPr>
          <w:rFonts w:eastAsia="Arial Unicode MS" w:hAnsi="Arial Unicode MS" w:cs="Arial Unicode MS"/>
        </w:rPr>
        <w:t>(Chicago, University of Chicago, 1984), 5.</w:t>
      </w:r>
    </w:p>
  </w:endnote>
  <w:endnote w:id="3">
    <w:p w:rsidR="0073429C" w:rsidRDefault="0073429C">
      <w:pPr>
        <w:pStyle w:val="Footnote"/>
      </w:pPr>
      <w:r>
        <w:rPr>
          <w:vertAlign w:val="superscript"/>
        </w:rPr>
        <w:endnoteRef/>
      </w:r>
      <w:r>
        <w:rPr>
          <w:rFonts w:eastAsia="Arial Unicode MS" w:hAnsi="Arial Unicode MS" w:cs="Arial Unicode MS"/>
        </w:rPr>
        <w:t xml:space="preserve"> A sampling include Matthew F. Bokovoy,</w:t>
      </w:r>
      <w:r>
        <w:rPr>
          <w:rFonts w:eastAsia="Arial Unicode MS" w:hAnsi="Arial Unicode MS" w:cs="Arial Unicode MS"/>
          <w:i/>
          <w:iCs/>
        </w:rPr>
        <w:t>The San Diego</w:t>
      </w:r>
      <w:r>
        <w:rPr>
          <w:rFonts w:ascii="Arial Unicode MS" w:eastAsia="Arial Unicode MS" w:cs="Arial Unicode MS"/>
          <w:i/>
          <w:iCs/>
        </w:rPr>
        <w:t>’</w:t>
      </w:r>
      <w:r>
        <w:rPr>
          <w:rFonts w:eastAsia="Arial Unicode MS" w:hAnsi="Arial Unicode MS" w:cs="Arial Unicode MS"/>
          <w:i/>
          <w:iCs/>
        </w:rPr>
        <w:t>s World</w:t>
      </w:r>
      <w:r>
        <w:rPr>
          <w:rFonts w:ascii="Arial Unicode MS" w:eastAsia="Arial Unicode MS" w:cs="Arial Unicode MS"/>
          <w:i/>
          <w:iCs/>
        </w:rPr>
        <w:t>’</w:t>
      </w:r>
      <w:r>
        <w:rPr>
          <w:rFonts w:eastAsia="Arial Unicode MS" w:hAnsi="Arial Unicode MS" w:cs="Arial Unicode MS"/>
          <w:i/>
          <w:iCs/>
        </w:rPr>
        <w:t>s Fairs and Southwestern Memory, 1880-1940</w:t>
      </w:r>
      <w:r>
        <w:rPr>
          <w:rFonts w:eastAsia="Arial Unicode MS" w:hAnsi="Arial Unicode MS" w:cs="Arial Unicode MS"/>
        </w:rPr>
        <w:t xml:space="preserve"> (Albuquerque: University of New Mexico Press, 2005); Peter H. Hoffenberg, </w:t>
      </w:r>
      <w:r>
        <w:rPr>
          <w:rFonts w:eastAsia="Arial Unicode MS" w:hAnsi="Arial Unicode MS" w:cs="Arial Unicode MS"/>
          <w:i/>
          <w:iCs/>
        </w:rPr>
        <w:t xml:space="preserve">An Empire on Display: English, Indian, and Australian Exhibitions from the Crystal Palace to the Great War. </w:t>
      </w:r>
      <w:r>
        <w:rPr>
          <w:rFonts w:eastAsia="Arial Unicode MS" w:hAnsi="Arial Unicode MS" w:cs="Arial Unicode MS"/>
        </w:rPr>
        <w:t xml:space="preserve">(Berkeley: University of California Press, 2001); Nancy J. Parezo and Don D. Fowler, </w:t>
      </w:r>
      <w:r>
        <w:rPr>
          <w:rFonts w:eastAsia="Arial Unicode MS" w:hAnsi="Arial Unicode MS" w:cs="Arial Unicode MS"/>
          <w:i/>
          <w:iCs/>
        </w:rPr>
        <w:t>Anthropology Goes to the Fair: The 1904 Louisiana Purchase Exposition</w:t>
      </w:r>
      <w:r>
        <w:rPr>
          <w:rFonts w:eastAsia="Arial Unicode MS" w:hAnsi="Arial Unicode MS" w:cs="Arial Unicode MS"/>
        </w:rPr>
        <w:t xml:space="preserve"> (Lincoln: University of Nebraska Press, 2007).</w:t>
      </w:r>
    </w:p>
  </w:endnote>
  <w:endnote w:id="4">
    <w:p w:rsidR="0073429C" w:rsidRDefault="0073429C">
      <w:pPr>
        <w:pStyle w:val="Footnote"/>
      </w:pPr>
      <w:r>
        <w:rPr>
          <w:vertAlign w:val="superscript"/>
        </w:rPr>
        <w:endnoteRef/>
      </w:r>
      <w:r>
        <w:rPr>
          <w:rFonts w:eastAsia="Arial Unicode MS" w:hAnsi="Arial Unicode MS" w:cs="Arial Unicode MS"/>
        </w:rPr>
        <w:t xml:space="preserve"> Sadiah Qureshi, </w:t>
      </w:r>
      <w:r>
        <w:rPr>
          <w:rFonts w:eastAsia="Arial Unicode MS" w:hAnsi="Arial Unicode MS" w:cs="Arial Unicode MS"/>
          <w:i/>
          <w:iCs/>
        </w:rPr>
        <w:t>Peoples on Parade: Exhibitions, Empire, and Anthropology in Nineteenth-Century Britain</w:t>
      </w:r>
      <w:r>
        <w:rPr>
          <w:rFonts w:eastAsia="Arial Unicode MS" w:hAnsi="Arial Unicode MS" w:cs="Arial Unicode MS"/>
        </w:rPr>
        <w:t xml:space="preserve"> (Chicago: University of Chicago Press, 2011), 1-12.</w:t>
      </w:r>
    </w:p>
  </w:endnote>
  <w:endnote w:id="5">
    <w:p w:rsidR="0073429C" w:rsidRDefault="0073429C">
      <w:pPr>
        <w:pStyle w:val="Footnote"/>
      </w:pPr>
      <w:r>
        <w:rPr>
          <w:vertAlign w:val="superscript"/>
        </w:rPr>
        <w:endnoteRef/>
      </w:r>
      <w:r>
        <w:rPr>
          <w:rFonts w:eastAsia="Arial Unicode MS" w:hAnsi="Arial Unicode MS" w:cs="Arial Unicode MS"/>
        </w:rPr>
        <w:t xml:space="preserve"> Bernard Kernot, </w:t>
      </w:r>
      <w:r>
        <w:rPr>
          <w:rFonts w:ascii="Arial Unicode MS" w:eastAsia="Arial Unicode MS" w:cs="Arial Unicode MS"/>
        </w:rPr>
        <w:t>“</w:t>
      </w:r>
      <w:r>
        <w:rPr>
          <w:rFonts w:eastAsia="Arial Unicode MS" w:hAnsi="Arial Unicode MS" w:cs="Arial Unicode MS"/>
        </w:rPr>
        <w:t>Maoriland Metaphors and the Model Pa.</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in </w:t>
      </w:r>
      <w:r>
        <w:rPr>
          <w:rFonts w:eastAsia="Arial Unicode MS" w:hAnsi="Arial Unicode MS" w:cs="Arial Unicode MS"/>
          <w:i/>
          <w:iCs/>
        </w:rPr>
        <w:t>Farewell Colonialism: The New Zealand International Exhibition Christchurch, 1906-07</w:t>
      </w:r>
      <w:r>
        <w:rPr>
          <w:rFonts w:eastAsia="Arial Unicode MS" w:hAnsi="Arial Unicode MS" w:cs="Arial Unicode MS"/>
        </w:rPr>
        <w:t>. John Mansfield Thomson, ed. (Palmerston North: Dunmore Press, 1998), 64 discusses how, for example, New Zealand fair organizers intentionally aped the anthropological displays at the 1904 St. Louis Fair. Rydell, 199 highlights how Arthur W. Lewis ran several concessions at different world</w:t>
      </w:r>
      <w:r>
        <w:rPr>
          <w:rFonts w:ascii="Arial Unicode MS" w:eastAsia="Arial Unicode MS" w:cs="Arial Unicode MS"/>
        </w:rPr>
        <w:t>’</w:t>
      </w:r>
      <w:r>
        <w:rPr>
          <w:rFonts w:eastAsia="Arial Unicode MS" w:hAnsi="Arial Unicode MS" w:cs="Arial Unicode MS"/>
        </w:rPr>
        <w:t>s fairs from St. Louis until Seattle.</w:t>
      </w:r>
    </w:p>
  </w:endnote>
  <w:endnote w:id="6">
    <w:p w:rsidR="0073429C" w:rsidRDefault="0073429C">
      <w:pPr>
        <w:pStyle w:val="Footnote"/>
      </w:pPr>
      <w:r>
        <w:rPr>
          <w:vertAlign w:val="superscript"/>
        </w:rPr>
        <w:endnoteRef/>
      </w:r>
      <w:r>
        <w:rPr>
          <w:rFonts w:eastAsia="Arial Unicode MS" w:hAnsi="Arial Unicode MS" w:cs="Arial Unicode MS"/>
        </w:rPr>
        <w:t xml:space="preserve"> Manish Chalani, </w:t>
      </w:r>
      <w:r>
        <w:rPr>
          <w:rFonts w:ascii="Arial Unicode MS" w:eastAsia="Arial Unicode MS" w:cs="Arial Unicode MS"/>
        </w:rPr>
        <w:t>“</w:t>
      </w:r>
      <w:r>
        <w:rPr>
          <w:rFonts w:eastAsia="Arial Unicode MS" w:hAnsi="Arial Unicode MS" w:cs="Arial Unicode MS"/>
        </w:rPr>
        <w:t>The Pay Streak Spectacle: Representations of Race and Gender in the Amusement Quarters of the Alaska-Yukon-Pacific Exposition</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 xml:space="preserve">The Pacific Northwest Quarterly </w:t>
      </w:r>
      <w:r>
        <w:rPr>
          <w:rFonts w:eastAsia="Arial Unicode MS" w:hAnsi="Arial Unicode MS" w:cs="Arial Unicode MS"/>
        </w:rPr>
        <w:t>100 (1), 23-36 discusses some of the spatial, architectural, and other representations of race and gender in the pay streak at the A-Y-P.</w:t>
      </w:r>
    </w:p>
  </w:endnote>
  <w:endnote w:id="7">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 xml:space="preserve">Certificate of Attendance," </w:t>
      </w:r>
      <w:r>
        <w:rPr>
          <w:rFonts w:eastAsia="Arial Unicode MS" w:hAnsi="Arial Unicode MS" w:cs="Arial Unicode MS"/>
          <w:i/>
          <w:iCs/>
        </w:rPr>
        <w:t xml:space="preserve">New Zealand International Exhibition 1906, </w:t>
      </w:r>
      <w:r>
        <w:rPr>
          <w:rFonts w:eastAsia="Arial Unicode MS" w:hAnsi="Arial Unicode MS" w:cs="Arial Unicode MS"/>
        </w:rPr>
        <w:t xml:space="preserve">Christchurch City Libraries Digital Library. Last modified October 20, 2014, </w:t>
      </w:r>
      <w:hyperlink r:id="rId1" w:history="1">
        <w:r>
          <w:rPr>
            <w:rStyle w:val="Hyperlink0"/>
            <w:rFonts w:eastAsia="Arial Unicode MS" w:hAnsi="Arial Unicode MS" w:cs="Arial Unicode MS"/>
          </w:rPr>
          <w:t>http://christchurchcitylibraries.com/Heritage/Digitised/1906Exhibition/Certificate/C81115284.pdf</w:t>
        </w:r>
      </w:hyperlink>
    </w:p>
  </w:endnote>
  <w:endnote w:id="8">
    <w:p w:rsidR="0073429C" w:rsidRDefault="0073429C">
      <w:pPr>
        <w:pStyle w:val="Footnote"/>
      </w:pPr>
      <w:r>
        <w:rPr>
          <w:vertAlign w:val="superscript"/>
        </w:rPr>
        <w:endnoteRef/>
      </w:r>
      <w:r>
        <w:rPr>
          <w:rFonts w:eastAsia="Arial Unicode MS" w:hAnsi="Arial Unicode MS" w:cs="Arial Unicode MS"/>
        </w:rPr>
        <w:t xml:space="preserve"> Image from Museum of New Zealand/Te Papa Tonarewa printed in Jock Phillips, </w:t>
      </w:r>
      <w:r>
        <w:rPr>
          <w:rFonts w:ascii="Arial Unicode MS" w:eastAsia="Arial Unicode MS" w:cs="Arial Unicode MS"/>
        </w:rPr>
        <w:t>“</w:t>
      </w:r>
      <w:r>
        <w:rPr>
          <w:rFonts w:eastAsia="Arial Unicode MS" w:hAnsi="Arial Unicode MS" w:cs="Arial Unicode MS"/>
        </w:rPr>
        <w:t>Exhibiting Ourselves: The Exhibition and National Identity,</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in </w:t>
      </w:r>
      <w:r>
        <w:rPr>
          <w:rFonts w:eastAsia="Arial Unicode MS" w:hAnsi="Arial Unicode MS" w:cs="Arial Unicode MS"/>
          <w:i/>
          <w:iCs/>
        </w:rPr>
        <w:t>Farewell Colonialism: The New Zealand International Exhibition Christchurch, 1906-07</w:t>
      </w:r>
      <w:r>
        <w:rPr>
          <w:rFonts w:eastAsia="Arial Unicode MS" w:hAnsi="Arial Unicode MS" w:cs="Arial Unicode MS"/>
        </w:rPr>
        <w:t>. John Mansfield Thomson, ed. (Palmerston North: Dunmore Press, 1998), 23.</w:t>
      </w:r>
    </w:p>
  </w:endnote>
  <w:endnote w:id="9">
    <w:p w:rsidR="0073429C" w:rsidRDefault="0073429C">
      <w:pPr>
        <w:pStyle w:val="Footnote"/>
      </w:pPr>
      <w:r>
        <w:rPr>
          <w:vertAlign w:val="superscript"/>
        </w:rPr>
        <w:endnoteRef/>
      </w:r>
      <w:r>
        <w:rPr>
          <w:rFonts w:eastAsia="Arial Unicode MS" w:hAnsi="Arial Unicode MS" w:cs="Arial Unicode MS"/>
        </w:rPr>
        <w:t xml:space="preserve"> [souvenir handkerchief for Alaska-Yukon-Pacific Exposition], </w:t>
      </w:r>
      <w:r>
        <w:rPr>
          <w:rFonts w:eastAsia="Arial Unicode MS" w:hAnsi="Arial Unicode MS" w:cs="Arial Unicode MS"/>
          <w:i/>
          <w:iCs/>
        </w:rPr>
        <w:t xml:space="preserve">Collections Catalog, </w:t>
      </w:r>
      <w:r>
        <w:rPr>
          <w:rFonts w:eastAsia="Arial Unicode MS" w:hAnsi="Arial Unicode MS" w:cs="Arial Unicode MS"/>
        </w:rPr>
        <w:t xml:space="preserve">Washington State Historical Society, last modified October 20, 2014, </w:t>
      </w:r>
      <w:hyperlink r:id="rId2" w:history="1">
        <w:r>
          <w:rPr>
            <w:rStyle w:val="Hyperlink0"/>
            <w:rFonts w:eastAsia="Arial Unicode MS" w:hAnsi="Arial Unicode MS" w:cs="Arial Unicode MS"/>
          </w:rPr>
          <w:t>http://collections.washingtonhistory.org/details.aspx?id=119958</w:t>
        </w:r>
      </w:hyperlink>
    </w:p>
  </w:endnote>
  <w:endnote w:id="10">
    <w:p w:rsidR="0073429C" w:rsidRDefault="0073429C">
      <w:pPr>
        <w:pStyle w:val="Footnote"/>
      </w:pPr>
      <w:r>
        <w:rPr>
          <w:vertAlign w:val="superscript"/>
        </w:rPr>
        <w:endnoteRef/>
      </w:r>
      <w:r>
        <w:rPr>
          <w:rFonts w:eastAsia="Arial Unicode MS" w:hAnsi="Arial Unicode MS" w:cs="Arial Unicode MS"/>
        </w:rPr>
        <w:t xml:space="preserve"> Kernot, 66.</w:t>
      </w:r>
    </w:p>
  </w:endnote>
  <w:endnote w:id="11">
    <w:p w:rsidR="0073429C" w:rsidRDefault="0073429C">
      <w:pPr>
        <w:pStyle w:val="Footnote"/>
      </w:pPr>
      <w:r>
        <w:rPr>
          <w:vertAlign w:val="superscript"/>
        </w:rPr>
        <w:endnoteRef/>
      </w:r>
      <w:r>
        <w:rPr>
          <w:rFonts w:eastAsia="Arial Unicode MS" w:hAnsi="Arial Unicode MS" w:cs="Arial Unicode MS"/>
        </w:rPr>
        <w:t xml:space="preserve"> "Maori Performing a </w:t>
      </w:r>
      <w:r>
        <w:rPr>
          <w:rFonts w:eastAsia="Arial Unicode MS" w:hAnsi="Arial Unicode MS" w:cs="Arial Unicode MS"/>
          <w:i/>
          <w:iCs/>
        </w:rPr>
        <w:t>Haka</w:t>
      </w:r>
      <w:r>
        <w:rPr>
          <w:rFonts w:eastAsia="Arial Unicode MS" w:hAnsi="Arial Unicode MS" w:cs="Arial Unicode MS"/>
        </w:rPr>
        <w:t xml:space="preserve"> with </w:t>
      </w:r>
      <w:r>
        <w:rPr>
          <w:rFonts w:eastAsia="Arial Unicode MS" w:hAnsi="Arial Unicode MS" w:cs="Arial Unicode MS"/>
          <w:i/>
          <w:iCs/>
        </w:rPr>
        <w:t xml:space="preserve">Taiaha, </w:t>
      </w:r>
      <w:r>
        <w:rPr>
          <w:rFonts w:eastAsia="Arial Unicode MS" w:hAnsi="Arial Unicode MS" w:cs="Arial Unicode MS"/>
        </w:rPr>
        <w:t>New Zealand International Exhibition Christchurch 1906-1907,</w:t>
      </w:r>
      <w:r>
        <w:rPr>
          <w:rFonts w:ascii="Arial Unicode MS" w:eastAsia="Arial Unicode MS" w:cs="Arial Unicode MS"/>
          <w:i/>
          <w:iCs/>
        </w:rPr>
        <w:t>”</w:t>
      </w:r>
      <w:r>
        <w:rPr>
          <w:rFonts w:ascii="Arial Unicode MS" w:eastAsia="Arial Unicode MS" w:cs="Arial Unicode MS"/>
          <w:i/>
          <w:iCs/>
        </w:rPr>
        <w:t xml:space="preserve"> </w:t>
      </w:r>
      <w:r>
        <w:rPr>
          <w:rFonts w:eastAsia="Arial Unicode MS" w:hAnsi="Arial Unicode MS" w:cs="Arial Unicode MS"/>
          <w:i/>
          <w:iCs/>
        </w:rPr>
        <w:t>Photographic Collections</w:t>
      </w:r>
      <w:r>
        <w:rPr>
          <w:rFonts w:eastAsia="Arial Unicode MS" w:hAnsi="Arial Unicode MS" w:cs="Arial Unicode MS"/>
        </w:rPr>
        <w:t xml:space="preserve">, National Library of New Zealand, last modified October 20, 2014, </w:t>
      </w:r>
      <w:hyperlink r:id="rId3" w:history="1">
        <w:r>
          <w:rPr>
            <w:rStyle w:val="Hyperlink0"/>
            <w:rFonts w:eastAsia="Arial Unicode MS" w:hAnsi="Arial Unicode MS" w:cs="Arial Unicode MS"/>
          </w:rPr>
          <w:t>http://tapuhi.natlib.govt.nz/cgi-bin/spydus/NAV/GLOBAL/OPHDR/1/1381941</w:t>
        </w:r>
      </w:hyperlink>
    </w:p>
  </w:endnote>
  <w:endnote w:id="12">
    <w:p w:rsidR="0073429C" w:rsidRDefault="0073429C">
      <w:pPr>
        <w:pStyle w:val="Footnote"/>
      </w:pPr>
      <w:r>
        <w:rPr>
          <w:vertAlign w:val="superscript"/>
        </w:rPr>
        <w:endnoteRef/>
      </w:r>
      <w:r>
        <w:rPr>
          <w:rFonts w:eastAsia="Arial Unicode MS" w:hAnsi="Arial Unicode MS" w:cs="Arial Unicode MS"/>
        </w:rPr>
        <w:t xml:space="preserve"> J. Cowan, </w:t>
      </w:r>
      <w:r>
        <w:rPr>
          <w:rFonts w:eastAsia="Arial Unicode MS" w:hAnsi="Arial Unicode MS" w:cs="Arial Unicode MS"/>
          <w:i/>
          <w:iCs/>
        </w:rPr>
        <w:t xml:space="preserve">Official Record of the New Zealand International Exhibition of Arts and Industries, Held at Christchurch. 1906-7, A Descriptive and Historical Account </w:t>
      </w:r>
      <w:r>
        <w:rPr>
          <w:rFonts w:eastAsia="Arial Unicode MS" w:hAnsi="Arial Unicode MS" w:cs="Arial Unicode MS"/>
        </w:rPr>
        <w:t>(Wellington, NZ: John Mackay, 1910), 308-309</w:t>
      </w:r>
    </w:p>
  </w:endnote>
  <w:endnote w:id="13">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Maori Pa,</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 xml:space="preserve">Press </w:t>
      </w:r>
      <w:r>
        <w:rPr>
          <w:rFonts w:eastAsia="Arial Unicode MS" w:hAnsi="Arial Unicode MS" w:cs="Arial Unicode MS"/>
        </w:rPr>
        <w:t>(Christchurch, NZ), April 16, 1907.</w:t>
      </w:r>
    </w:p>
  </w:endnote>
  <w:endnote w:id="14">
    <w:p w:rsidR="0073429C" w:rsidRDefault="0073429C" w:rsidP="002F4C7C">
      <w:pPr>
        <w:pStyle w:val="Footnote"/>
      </w:pPr>
      <w:r>
        <w:rPr>
          <w:vertAlign w:val="superscript"/>
        </w:rPr>
        <w:endnoteRef/>
      </w:r>
      <w:r>
        <w:rPr>
          <w:rFonts w:eastAsia="Arial Unicode MS" w:hAnsi="Arial Unicode MS" w:cs="Arial Unicode MS"/>
        </w:rPr>
        <w:t xml:space="preserve"> Chalani, 27-28.</w:t>
      </w:r>
    </w:p>
  </w:endnote>
  <w:endnote w:id="15">
    <w:p w:rsidR="0073429C" w:rsidRDefault="0073429C" w:rsidP="002F4C7C">
      <w:pPr>
        <w:pStyle w:val="Footnote"/>
      </w:pPr>
      <w:r>
        <w:rPr>
          <w:vertAlign w:val="superscript"/>
        </w:rPr>
        <w:endnoteRef/>
      </w:r>
      <w:r>
        <w:rPr>
          <w:rFonts w:eastAsia="Arial Unicode MS" w:hAnsi="Arial Unicode MS" w:cs="Arial Unicode MS"/>
        </w:rPr>
        <w:t xml:space="preserve"> Laura Wexler, </w:t>
      </w:r>
      <w:r>
        <w:rPr>
          <w:rFonts w:eastAsia="Arial Unicode MS" w:hAnsi="Arial Unicode MS" w:cs="Arial Unicode MS"/>
          <w:i/>
          <w:iCs/>
        </w:rPr>
        <w:t xml:space="preserve">Tender Violence: Domestic Visions in an Age of U.S. Imperialism </w:t>
      </w:r>
      <w:r>
        <w:rPr>
          <w:rFonts w:eastAsia="Arial Unicode MS" w:hAnsi="Arial Unicode MS" w:cs="Arial Unicode MS"/>
        </w:rPr>
        <w:t>(Chapel Hill: University of North Carolina Press, 2000), 268-270.</w:t>
      </w:r>
    </w:p>
  </w:endnote>
  <w:endnote w:id="16">
    <w:p w:rsidR="0073429C" w:rsidRDefault="0073429C" w:rsidP="002F4C7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Igorrote woman holding a baby in the Igorrote village, Alaska-Yukon-Pacific-Exposition, Seattle, Washington, 1909,</w:t>
      </w:r>
      <w:r>
        <w:rPr>
          <w:rFonts w:ascii="Arial Unicode MS" w:eastAsia="Arial Unicode MS" w:cs="Arial Unicode MS"/>
        </w:rPr>
        <w:t>”</w:t>
      </w:r>
      <w:r>
        <w:rPr>
          <w:rFonts w:eastAsia="Arial Unicode MS" w:hAnsi="Arial Unicode MS" w:cs="Arial Unicode MS"/>
        </w:rPr>
        <w:t xml:space="preserve"> </w:t>
      </w:r>
      <w:r>
        <w:rPr>
          <w:rFonts w:eastAsia="Arial Unicode MS" w:hAnsi="Arial Unicode MS" w:cs="Arial Unicode MS"/>
          <w:i/>
          <w:iCs/>
        </w:rPr>
        <w:t xml:space="preserve">Alaska Yukon Pacific Photographs, </w:t>
      </w:r>
      <w:r>
        <w:rPr>
          <w:rFonts w:eastAsia="Arial Unicode MS" w:hAnsi="Arial Unicode MS" w:cs="Arial Unicode MS"/>
        </w:rPr>
        <w:t>S.E. Meldrum AYPE Photograph Album. PH Coll 61,</w:t>
      </w:r>
      <w:r>
        <w:rPr>
          <w:rFonts w:eastAsia="Arial Unicode MS" w:hAnsi="Arial Unicode MS" w:cs="Arial Unicode MS"/>
          <w:i/>
          <w:iCs/>
        </w:rPr>
        <w:t xml:space="preserve"> </w:t>
      </w:r>
      <w:r>
        <w:rPr>
          <w:rFonts w:eastAsia="Arial Unicode MS" w:hAnsi="Arial Unicode MS" w:cs="Arial Unicode MS"/>
        </w:rPr>
        <w:t xml:space="preserve">University of Washington Digital Collections, last modified October 20, 2014, </w:t>
      </w:r>
      <w:hyperlink r:id="rId4" w:history="1">
        <w:r>
          <w:rPr>
            <w:rStyle w:val="Hyperlink0"/>
            <w:rFonts w:eastAsia="Arial Unicode MS" w:hAnsi="Arial Unicode MS" w:cs="Arial Unicode MS"/>
          </w:rPr>
          <w:t>http://digitalcollections.lib.washington.edu/cdm/ref/collection/ayp/id/691</w:t>
        </w:r>
      </w:hyperlink>
      <w:r>
        <w:rPr>
          <w:rFonts w:eastAsia="Arial Unicode MS" w:hAnsi="Arial Unicode MS" w:cs="Arial Unicode MS"/>
        </w:rPr>
        <w:t xml:space="preserve"> is a particularly striking example by an amateur photographer S.E. Meldrum in showing </w:t>
      </w:r>
      <w:r>
        <w:rPr>
          <w:rFonts w:ascii="Arial Unicode MS" w:eastAsia="Arial Unicode MS" w:cs="Arial Unicode MS"/>
        </w:rPr>
        <w:t>“</w:t>
      </w:r>
      <w:r>
        <w:rPr>
          <w:rFonts w:eastAsia="Arial Unicode MS" w:hAnsi="Arial Unicode MS" w:cs="Arial Unicode MS"/>
        </w:rPr>
        <w:t>primitive</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domesticity.</w:t>
      </w:r>
    </w:p>
  </w:endnote>
  <w:endnote w:id="17">
    <w:p w:rsidR="0073429C" w:rsidRDefault="0073429C" w:rsidP="002F4C7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Igorrote Village,</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Star</w:t>
      </w:r>
      <w:r>
        <w:rPr>
          <w:rFonts w:eastAsia="Arial Unicode MS" w:hAnsi="Arial Unicode MS" w:cs="Arial Unicode MS"/>
        </w:rPr>
        <w:t xml:space="preserve"> (Seattle, WA), August 28, 1909.</w:t>
      </w:r>
    </w:p>
  </w:endnote>
  <w:endnote w:id="18">
    <w:p w:rsidR="0073429C" w:rsidRDefault="0073429C" w:rsidP="002F4C7C">
      <w:pPr>
        <w:pStyle w:val="Footnote"/>
      </w:pPr>
      <w:r>
        <w:rPr>
          <w:vertAlign w:val="superscript"/>
        </w:rPr>
        <w:endnoteRef/>
      </w:r>
      <w:r>
        <w:rPr>
          <w:rFonts w:eastAsia="Arial Unicode MS" w:hAnsi="Arial Unicode MS" w:cs="Arial Unicode MS"/>
        </w:rPr>
        <w:t xml:space="preserve"> John F. Kasson, </w:t>
      </w:r>
      <w:r>
        <w:rPr>
          <w:rFonts w:eastAsia="Arial Unicode MS" w:hAnsi="Arial Unicode MS" w:cs="Arial Unicode MS"/>
          <w:i/>
          <w:iCs/>
        </w:rPr>
        <w:t xml:space="preserve">Houdini, Tarzan, and the Perfect Man: The White Male Body and the Challenge of Modernity in America </w:t>
      </w:r>
      <w:r>
        <w:rPr>
          <w:rFonts w:eastAsia="Arial Unicode MS" w:hAnsi="Arial Unicode MS" w:cs="Arial Unicode MS"/>
        </w:rPr>
        <w:t>(New York: Hill and Wang, 2001), 28-29.</w:t>
      </w:r>
    </w:p>
  </w:endnote>
  <w:endnote w:id="19">
    <w:p w:rsidR="0073429C" w:rsidRDefault="0073429C" w:rsidP="002F4C7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lang w:val="nl-NL"/>
        </w:rPr>
        <w:t>Igorrote men in mock combat, Igorrote Village, Alaska Yukon Pacific Exposition, Seattle, 1909</w:t>
      </w:r>
      <w:r>
        <w:rPr>
          <w:rFonts w:eastAsia="Arial Unicode MS" w:hAnsi="Arial Unicode MS" w:cs="Arial Unicode MS"/>
        </w:rPr>
        <w:t>,</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Alaska Yukon Pacific Photographs</w:t>
      </w:r>
      <w:r>
        <w:rPr>
          <w:rFonts w:eastAsia="Arial Unicode MS" w:hAnsi="Arial Unicode MS" w:cs="Arial Unicode MS"/>
        </w:rPr>
        <w:t xml:space="preserve">, Frank H. Nowell Alaska Yukon Pacific Exposition Photographs. PH Coll 727, University of Washington Digital Collections, last modified October 20, 2014, </w:t>
      </w:r>
      <w:hyperlink r:id="rId5" w:history="1">
        <w:r>
          <w:rPr>
            <w:rStyle w:val="Hyperlink0"/>
            <w:rFonts w:eastAsia="Arial Unicode MS" w:hAnsi="Arial Unicode MS" w:cs="Arial Unicode MS"/>
          </w:rPr>
          <w:t>http://digitalcollections.lib.washington.edu/cdm/ref/collection/ayp/id/114</w:t>
        </w:r>
      </w:hyperlink>
      <w:r>
        <w:rPr>
          <w:rFonts w:eastAsia="Arial Unicode MS" w:hAnsi="Arial Unicode MS" w:cs="Arial Unicode MS"/>
        </w:rPr>
        <w:t>.</w:t>
      </w:r>
    </w:p>
  </w:endnote>
  <w:endnote w:id="20">
    <w:p w:rsidR="0073429C" w:rsidRDefault="0073429C" w:rsidP="002F4C7C">
      <w:pPr>
        <w:pStyle w:val="Footnote"/>
      </w:pPr>
      <w:r>
        <w:rPr>
          <w:vertAlign w:val="superscript"/>
        </w:rPr>
        <w:endnoteRef/>
      </w:r>
      <w:r>
        <w:rPr>
          <w:rFonts w:eastAsia="Arial Unicode MS" w:hAnsi="Arial Unicode MS" w:cs="Arial Unicode MS"/>
        </w:rPr>
        <w:t xml:space="preserve"> Gail Bederman, </w:t>
      </w:r>
      <w:r>
        <w:rPr>
          <w:rFonts w:eastAsia="Arial Unicode MS" w:hAnsi="Arial Unicode MS" w:cs="Arial Unicode MS"/>
          <w:i/>
          <w:iCs/>
        </w:rPr>
        <w:t xml:space="preserve">Manliness and Civilization: A Cultural History of Gender and Race in the United States, 1880-1917 </w:t>
      </w:r>
      <w:r>
        <w:rPr>
          <w:rFonts w:eastAsia="Arial Unicode MS" w:hAnsi="Arial Unicode MS" w:cs="Arial Unicode MS"/>
        </w:rPr>
        <w:t>(Chicago: University of Chicago Press, 1995), 212.</w:t>
      </w:r>
    </w:p>
  </w:endnote>
  <w:endnote w:id="21">
    <w:p w:rsidR="0073429C" w:rsidRDefault="0073429C" w:rsidP="002F4C7C">
      <w:pPr>
        <w:pStyle w:val="Footnote"/>
      </w:pPr>
      <w:r>
        <w:rPr>
          <w:vertAlign w:val="superscript"/>
        </w:rPr>
        <w:endnoteRef/>
      </w:r>
      <w:r>
        <w:rPr>
          <w:rFonts w:eastAsia="Arial Unicode MS" w:hAnsi="Arial Unicode MS" w:cs="Arial Unicode MS"/>
        </w:rPr>
        <w:t xml:space="preserve"> Kasson, 10-11.</w:t>
      </w:r>
    </w:p>
  </w:endnote>
  <w:endnote w:id="22">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Eskimos with Dogsleds, Eskimo Exhibit, Pay Streak, Alaska-Yukon-Pacific Exposition, Seattle, 1909,</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Alaska Yukon Pacific Photographs</w:t>
      </w:r>
      <w:r>
        <w:rPr>
          <w:rFonts w:eastAsia="Arial Unicode MS" w:hAnsi="Arial Unicode MS" w:cs="Arial Unicode MS"/>
        </w:rPr>
        <w:t xml:space="preserve">, Frank H. Nowell Alaska Yukon Pacific Exposition Photographs. PH Coll 727, University of Washington Digital Collections, last modified October 20, 2014, </w:t>
      </w:r>
      <w:hyperlink r:id="rId6" w:history="1">
        <w:r>
          <w:rPr>
            <w:rStyle w:val="Hyperlink0"/>
            <w:rFonts w:eastAsia="Arial Unicode MS" w:hAnsi="Arial Unicode MS" w:cs="Arial Unicode MS"/>
          </w:rPr>
          <w:t>http://digitalcollections.lib.washington.edu/cdm/ref/collection/ayp/id/15</w:t>
        </w:r>
      </w:hyperlink>
    </w:p>
  </w:endnote>
  <w:endnote w:id="23">
    <w:p w:rsidR="0073429C" w:rsidRDefault="0073429C">
      <w:pPr>
        <w:pStyle w:val="Footnote"/>
      </w:pPr>
      <w:r>
        <w:rPr>
          <w:vertAlign w:val="superscript"/>
        </w:rPr>
        <w:endnoteRef/>
      </w:r>
      <w:r>
        <w:rPr>
          <w:rFonts w:eastAsia="Arial Unicode MS" w:hAnsi="Arial Unicode MS" w:cs="Arial Unicode MS"/>
        </w:rPr>
        <w:t xml:space="preserve"> Coll Thrush, </w:t>
      </w:r>
      <w:r>
        <w:rPr>
          <w:rFonts w:eastAsia="Arial Unicode MS" w:hAnsi="Arial Unicode MS" w:cs="Arial Unicode MS"/>
          <w:i/>
          <w:iCs/>
        </w:rPr>
        <w:t xml:space="preserve">Native Seattle: Histories from the Crossing-Over Place </w:t>
      </w:r>
      <w:r>
        <w:rPr>
          <w:rFonts w:eastAsia="Arial Unicode MS" w:hAnsi="Arial Unicode MS" w:cs="Arial Unicode MS"/>
        </w:rPr>
        <w:t>(Seattle: University of Washington Press, 2007), 119 for some of the ways in which indigenous people resisted or reforged this imperial vision.</w:t>
      </w:r>
    </w:p>
  </w:endnote>
  <w:endnote w:id="24">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Photograph of a group at the 1906-1907 International Exhibition in Christchurch,</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Photographic Collections</w:t>
      </w:r>
      <w:r>
        <w:rPr>
          <w:rFonts w:eastAsia="Arial Unicode MS" w:hAnsi="Arial Unicode MS" w:cs="Arial Unicode MS"/>
        </w:rPr>
        <w:t xml:space="preserve">, National Library of New Zealand, last modified October 20, 2014, </w:t>
      </w:r>
      <w:hyperlink r:id="rId7" w:history="1">
        <w:r>
          <w:rPr>
            <w:rStyle w:val="Hyperlink0"/>
            <w:rFonts w:eastAsia="Arial Unicode MS" w:hAnsi="Arial Unicode MS" w:cs="Arial Unicode MS"/>
          </w:rPr>
          <w:t>http://tapuhi.natlib.govt.nz/cgi-bin/spydus/NAV/GLOBAL/OPHDR/1/1149490</w:t>
        </w:r>
      </w:hyperlink>
      <w:r>
        <w:rPr>
          <w:rFonts w:eastAsia="Arial Unicode MS" w:hAnsi="Arial Unicode MS" w:cs="Arial Unicode MS"/>
        </w:rPr>
        <w:t>. Note the lack of clarity about the provenance of the photo though it does appear in several other forms on the same site and in the same collection.</w:t>
      </w:r>
    </w:p>
  </w:endnote>
  <w:endnote w:id="25">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President Taft posing in his Arctic Brotherhood Parka,</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Alaska Yukon Pacific Photographs</w:t>
      </w:r>
      <w:r>
        <w:rPr>
          <w:rFonts w:eastAsia="Arial Unicode MS" w:hAnsi="Arial Unicode MS" w:cs="Arial Unicode MS"/>
        </w:rPr>
        <w:t xml:space="preserve">, Frank H. Nowell Alaska Yukon Pacific Exposition Photographs. PH Coll 727, University of Washington Digital Collections, last modified October 20, 2014, </w:t>
      </w:r>
      <w:hyperlink r:id="rId8" w:history="1">
        <w:r>
          <w:rPr>
            <w:rStyle w:val="Hyperlink0"/>
            <w:rFonts w:eastAsia="Arial Unicode MS" w:hAnsi="Arial Unicode MS" w:cs="Arial Unicode MS"/>
          </w:rPr>
          <w:t>http://digitalcollections.lib.washington.edu/cdm/ref/collection/ayp/id/1233</w:t>
        </w:r>
      </w:hyperlink>
    </w:p>
  </w:endnote>
  <w:endnote w:id="26">
    <w:p w:rsidR="0073429C" w:rsidRDefault="0073429C">
      <w:pPr>
        <w:pStyle w:val="Footnote"/>
      </w:pPr>
      <w:r>
        <w:rPr>
          <w:vertAlign w:val="superscript"/>
        </w:rPr>
        <w:endnoteRef/>
      </w:r>
      <w:r>
        <w:rPr>
          <w:rFonts w:eastAsia="Arial Unicode MS" w:hAnsi="Arial Unicode MS" w:cs="Arial Unicode MS"/>
        </w:rPr>
        <w:t xml:space="preserve"> Kasson, 8.</w:t>
      </w:r>
    </w:p>
  </w:endnote>
  <w:endnote w:id="27">
    <w:p w:rsidR="0073429C" w:rsidRDefault="0073429C">
      <w:pPr>
        <w:pStyle w:val="Footnote"/>
      </w:pPr>
      <w:r>
        <w:rPr>
          <w:vertAlign w:val="superscript"/>
        </w:rPr>
        <w:endnoteRef/>
      </w:r>
      <w:r>
        <w:rPr>
          <w:rFonts w:eastAsia="Arial Unicode MS" w:hAnsi="Arial Unicode MS" w:cs="Arial Unicode MS"/>
        </w:rPr>
        <w:t xml:space="preserve"> Phillips, 22.</w:t>
      </w:r>
    </w:p>
  </w:endnote>
  <w:endnote w:id="28">
    <w:p w:rsidR="0073429C" w:rsidRDefault="0073429C">
      <w:pPr>
        <w:pStyle w:val="Footnote"/>
      </w:pPr>
      <w:r>
        <w:rPr>
          <w:vertAlign w:val="superscript"/>
        </w:rPr>
        <w:endnoteRef/>
      </w:r>
      <w:r>
        <w:rPr>
          <w:rFonts w:eastAsia="Arial Unicode MS" w:hAnsi="Arial Unicode MS" w:cs="Arial Unicode MS"/>
        </w:rPr>
        <w:t xml:space="preserve"> Cowan, 388.</w:t>
      </w:r>
    </w:p>
  </w:endnote>
  <w:endnote w:id="29">
    <w:p w:rsidR="0073429C" w:rsidRDefault="0073429C">
      <w:pPr>
        <w:pStyle w:val="Footnote"/>
      </w:pPr>
      <w:r>
        <w:rPr>
          <w:vertAlign w:val="superscript"/>
        </w:rPr>
        <w:endnoteRef/>
      </w:r>
      <w:r>
        <w:rPr>
          <w:rFonts w:eastAsia="Arial Unicode MS" w:hAnsi="Arial Unicode MS" w:cs="Arial Unicode MS"/>
        </w:rPr>
        <w:t xml:space="preserve"> Cowan, 389 captioned </w:t>
      </w:r>
      <w:r>
        <w:rPr>
          <w:rFonts w:ascii="Arial Unicode MS" w:eastAsia="Arial Unicode MS" w:cs="Arial Unicode MS"/>
        </w:rPr>
        <w:t>“</w:t>
      </w:r>
      <w:r>
        <w:rPr>
          <w:rFonts w:eastAsia="Arial Unicode MS" w:hAnsi="Arial Unicode MS" w:cs="Arial Unicode MS"/>
        </w:rPr>
        <w:t>An Axemen</w:t>
      </w:r>
      <w:r>
        <w:rPr>
          <w:rFonts w:ascii="Arial Unicode MS" w:eastAsia="Arial Unicode MS" w:cs="Arial Unicode MS"/>
        </w:rPr>
        <w:t>’</w:t>
      </w:r>
      <w:r>
        <w:rPr>
          <w:rFonts w:eastAsia="Arial Unicode MS" w:hAnsi="Arial Unicode MS" w:cs="Arial Unicode MS"/>
        </w:rPr>
        <w:t>s Competition in the Sports Ground.</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 xml:space="preserve">See: </w:t>
      </w:r>
      <w:hyperlink r:id="rId9" w:history="1">
        <w:r>
          <w:rPr>
            <w:rStyle w:val="Hyperlink0"/>
            <w:rFonts w:eastAsia="Arial Unicode MS" w:hAnsi="Arial Unicode MS" w:cs="Arial Unicode MS"/>
          </w:rPr>
          <w:t>http://christchurchcitylibraries.com/Heritage/Publications/1906InternationalExhibition/OfficialRecord/1906ExhibitionRecord.pdf</w:t>
        </w:r>
      </w:hyperlink>
    </w:p>
  </w:endnote>
  <w:endnote w:id="30">
    <w:p w:rsidR="0073429C" w:rsidRDefault="0073429C">
      <w:pPr>
        <w:pStyle w:val="Footnote"/>
      </w:pPr>
      <w:r>
        <w:rPr>
          <w:vertAlign w:val="superscript"/>
        </w:rPr>
        <w:endnoteRef/>
      </w:r>
      <w:r>
        <w:rPr>
          <w:rFonts w:eastAsia="Arial Unicode MS" w:hAnsi="Arial Unicode MS" w:cs="Arial Unicode MS"/>
        </w:rPr>
        <w:t xml:space="preserve"> Cowan, 388.</w:t>
      </w:r>
    </w:p>
  </w:endnote>
  <w:endnote w:id="31">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The Axemen</w:t>
      </w:r>
      <w:r>
        <w:rPr>
          <w:rFonts w:ascii="Arial Unicode MS" w:eastAsia="Arial Unicode MS" w:cs="Arial Unicode MS"/>
        </w:rPr>
        <w:t>’</w:t>
      </w:r>
      <w:r>
        <w:rPr>
          <w:rFonts w:eastAsia="Arial Unicode MS" w:hAnsi="Arial Unicode MS" w:cs="Arial Unicode MS"/>
        </w:rPr>
        <w:t>s Carnival,</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 xml:space="preserve">Press </w:t>
      </w:r>
      <w:r>
        <w:rPr>
          <w:rFonts w:eastAsia="Arial Unicode MS" w:hAnsi="Arial Unicode MS" w:cs="Arial Unicode MS"/>
        </w:rPr>
        <w:t>(Christchurch, NZ), January 18, 1907.</w:t>
      </w:r>
    </w:p>
  </w:endnote>
  <w:endnote w:id="32">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Soldiers and Sailors to Fight in Arena,</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Star</w:t>
      </w:r>
      <w:r>
        <w:rPr>
          <w:rFonts w:eastAsia="Arial Unicode MS" w:hAnsi="Arial Unicode MS" w:cs="Arial Unicode MS"/>
        </w:rPr>
        <w:t xml:space="preserve"> (Seattle, WA), August 28, 1909.</w:t>
      </w:r>
    </w:p>
  </w:endnote>
  <w:endnote w:id="33">
    <w:p w:rsidR="0073429C" w:rsidRDefault="0073429C">
      <w:pPr>
        <w:pStyle w:val="Footnote"/>
      </w:pPr>
      <w:r>
        <w:rPr>
          <w:vertAlign w:val="superscript"/>
        </w:rPr>
        <w:endnoteRef/>
      </w:r>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Wrestling Match in the Arena,</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i/>
          <w:iCs/>
        </w:rPr>
        <w:t>Alaska Yukon Pacific Photographs</w:t>
      </w:r>
      <w:r>
        <w:rPr>
          <w:rFonts w:eastAsia="Arial Unicode MS" w:hAnsi="Arial Unicode MS" w:cs="Arial Unicode MS"/>
        </w:rPr>
        <w:t xml:space="preserve">, Frank H. Nowell Alaska Yukon Pacific Exposition Photographs. PH Coll 727, University of Washington Digital Collections, last modified October 20, 2014, </w:t>
      </w:r>
      <w:hyperlink r:id="rId10" w:history="1">
        <w:r>
          <w:rPr>
            <w:rStyle w:val="Hyperlink0"/>
            <w:rFonts w:eastAsia="Arial Unicode MS" w:hAnsi="Arial Unicode MS" w:cs="Arial Unicode MS"/>
          </w:rPr>
          <w:t>http://digitalcollections.lib.washington.edu/cdm/ref/collection/ayp/id/331</w:t>
        </w:r>
      </w:hyperlink>
    </w:p>
  </w:endnote>
  <w:endnote w:id="34">
    <w:p w:rsidR="0073429C" w:rsidRDefault="0073429C">
      <w:pPr>
        <w:pStyle w:val="Footnote"/>
      </w:pPr>
      <w:r>
        <w:rPr>
          <w:vertAlign w:val="superscript"/>
        </w:rPr>
        <w:endnoteRef/>
      </w:r>
      <w:r>
        <w:rPr>
          <w:rFonts w:eastAsia="Arial Unicode MS" w:hAnsi="Arial Unicode MS" w:cs="Arial Unicode MS"/>
        </w:rPr>
        <w:t xml:space="preserve"> Kasson, 76.</w:t>
      </w:r>
    </w:p>
  </w:endnote>
  <w:endnote w:id="35">
    <w:p w:rsidR="0073429C" w:rsidRDefault="0073429C">
      <w:pPr>
        <w:pStyle w:val="Footnote"/>
      </w:pPr>
      <w:r>
        <w:rPr>
          <w:vertAlign w:val="superscript"/>
        </w:rPr>
        <w:endnoteRef/>
      </w:r>
      <w:r>
        <w:rPr>
          <w:rFonts w:ascii="Arial Unicode MS" w:eastAsia="Arial Unicode MS" w:cs="Arial Unicode MS"/>
        </w:rPr>
        <w:t xml:space="preserve"> </w:t>
      </w:r>
      <w:r>
        <w:rPr>
          <w:rFonts w:ascii="Arial Unicode MS" w:eastAsia="Arial Unicode MS" w:cs="Arial Unicode MS"/>
        </w:rPr>
        <w:t>“</w:t>
      </w:r>
      <w:r>
        <w:rPr>
          <w:rFonts w:eastAsia="Arial Unicode MS" w:hAnsi="Arial Unicode MS" w:cs="Arial Unicode MS"/>
        </w:rPr>
        <w:t>On the Summit of Rainier,</w:t>
      </w:r>
      <w:r>
        <w:rPr>
          <w:rFonts w:ascii="Arial Unicode MS" w:eastAsia="Arial Unicode MS" w:cs="Arial Unicode MS"/>
        </w:rPr>
        <w:t>”</w:t>
      </w:r>
      <w:r>
        <w:rPr>
          <w:rFonts w:eastAsia="Arial Unicode MS" w:hAnsi="Arial Unicode MS" w:cs="Arial Unicode MS"/>
        </w:rPr>
        <w:t xml:space="preserve"> </w:t>
      </w:r>
      <w:r>
        <w:rPr>
          <w:rFonts w:eastAsia="Arial Unicode MS" w:hAnsi="Arial Unicode MS" w:cs="Arial Unicode MS"/>
          <w:i/>
          <w:iCs/>
        </w:rPr>
        <w:t xml:space="preserve">Collections Catalog, </w:t>
      </w:r>
      <w:r>
        <w:rPr>
          <w:rFonts w:eastAsia="Arial Unicode MS" w:hAnsi="Arial Unicode MS" w:cs="Arial Unicode MS"/>
        </w:rPr>
        <w:t xml:space="preserve">Washington State Historical Society, last modified October 20, 2014, </w:t>
      </w:r>
      <w:hyperlink r:id="rId11" w:history="1">
        <w:r>
          <w:rPr>
            <w:rStyle w:val="Hyperlink0"/>
            <w:rFonts w:eastAsia="Arial Unicode MS" w:hAnsi="Arial Unicode MS" w:cs="Arial Unicode MS"/>
          </w:rPr>
          <w:t>http://collections.washingtonhistory.org/details.aspx?id=102616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29C" w:rsidRDefault="007342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E0D" w:rsidRDefault="00611E0D">
      <w:r>
        <w:separator/>
      </w:r>
    </w:p>
  </w:footnote>
  <w:footnote w:type="continuationSeparator" w:id="0">
    <w:p w:rsidR="00611E0D" w:rsidRDefault="0061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429C" w:rsidRDefault="0073429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TrackMoves/>
  <w:defaultTabStop w:val="720"/>
  <w:characterSpacingControl w:val="doNotCompress"/>
  <w:footnotePr>
    <w:footnote w:id="-1"/>
    <w:footnote w:id="0"/>
  </w:footnotePr>
  <w:endnotePr>
    <w:pos w:val="sectEnd"/>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650D9"/>
    <w:rsid w:val="0004049D"/>
    <w:rsid w:val="00101394"/>
    <w:rsid w:val="001E1A66"/>
    <w:rsid w:val="002650D9"/>
    <w:rsid w:val="002F4C7C"/>
    <w:rsid w:val="005B750A"/>
    <w:rsid w:val="00611E0D"/>
    <w:rsid w:val="00687B19"/>
    <w:rsid w:val="0073429C"/>
    <w:rsid w:val="00750351"/>
    <w:rsid w:val="009372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2E4D9"/>
  <w15:docId w15:val="{9135FCE5-E20A-3E44-B4A3-72F2DEB6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650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EA9"/>
    <w:rPr>
      <w:rFonts w:ascii="Lucida Grande" w:hAnsi="Lucida Grande"/>
      <w:sz w:val="18"/>
      <w:szCs w:val="18"/>
    </w:rPr>
  </w:style>
  <w:style w:type="character" w:customStyle="1" w:styleId="BalloonTextChar">
    <w:name w:val="Balloon Text Char"/>
    <w:basedOn w:val="DefaultParagraphFont"/>
    <w:link w:val="BalloonText"/>
    <w:uiPriority w:val="99"/>
    <w:semiHidden/>
    <w:rsid w:val="00A42EA9"/>
    <w:rPr>
      <w:rFonts w:ascii="Lucida Grande" w:hAnsi="Lucida Grande"/>
      <w:sz w:val="18"/>
      <w:szCs w:val="18"/>
    </w:rPr>
  </w:style>
  <w:style w:type="character" w:styleId="Hyperlink">
    <w:name w:val="Hyperlink"/>
    <w:rsid w:val="002650D9"/>
    <w:rPr>
      <w:u w:val="single"/>
    </w:rPr>
  </w:style>
  <w:style w:type="paragraph" w:customStyle="1" w:styleId="Body">
    <w:name w:val="Body"/>
    <w:rsid w:val="002650D9"/>
    <w:rPr>
      <w:rFonts w:ascii="Helvetica" w:hAnsi="Arial Unicode MS" w:cs="Arial Unicode MS"/>
      <w:color w:val="000000"/>
      <w:sz w:val="22"/>
      <w:szCs w:val="22"/>
    </w:rPr>
  </w:style>
  <w:style w:type="paragraph" w:customStyle="1" w:styleId="Footnote">
    <w:name w:val="Footnote"/>
    <w:rsid w:val="002650D9"/>
    <w:rPr>
      <w:rFonts w:ascii="Helvetica" w:eastAsia="Helvetica" w:hAnsi="Helvetica" w:cs="Helvetica"/>
      <w:color w:val="000000"/>
      <w:sz w:val="22"/>
      <w:szCs w:val="22"/>
    </w:rPr>
  </w:style>
  <w:style w:type="character" w:customStyle="1" w:styleId="Hyperlink0">
    <w:name w:val="Hyperlink.0"/>
    <w:basedOn w:val="Hyperlink"/>
    <w:rsid w:val="002650D9"/>
    <w:rPr>
      <w:u w:val="single"/>
    </w:rPr>
  </w:style>
  <w:style w:type="character" w:styleId="CommentReference">
    <w:name w:val="annotation reference"/>
    <w:basedOn w:val="DefaultParagraphFont"/>
    <w:uiPriority w:val="99"/>
    <w:semiHidden/>
    <w:unhideWhenUsed/>
    <w:rsid w:val="00101394"/>
    <w:rPr>
      <w:sz w:val="18"/>
      <w:szCs w:val="18"/>
    </w:rPr>
  </w:style>
  <w:style w:type="paragraph" w:styleId="CommentText">
    <w:name w:val="annotation text"/>
    <w:basedOn w:val="Normal"/>
    <w:link w:val="CommentTextChar"/>
    <w:uiPriority w:val="99"/>
    <w:semiHidden/>
    <w:unhideWhenUsed/>
    <w:rsid w:val="00101394"/>
  </w:style>
  <w:style w:type="character" w:customStyle="1" w:styleId="CommentTextChar">
    <w:name w:val="Comment Text Char"/>
    <w:basedOn w:val="DefaultParagraphFont"/>
    <w:link w:val="CommentText"/>
    <w:uiPriority w:val="99"/>
    <w:semiHidden/>
    <w:rsid w:val="00101394"/>
    <w:rPr>
      <w:sz w:val="24"/>
      <w:szCs w:val="24"/>
    </w:rPr>
  </w:style>
  <w:style w:type="paragraph" w:styleId="CommentSubject">
    <w:name w:val="annotation subject"/>
    <w:basedOn w:val="CommentText"/>
    <w:next w:val="CommentText"/>
    <w:link w:val="CommentSubjectChar"/>
    <w:uiPriority w:val="99"/>
    <w:semiHidden/>
    <w:unhideWhenUsed/>
    <w:rsid w:val="00101394"/>
    <w:rPr>
      <w:b/>
      <w:bCs/>
      <w:sz w:val="20"/>
      <w:szCs w:val="20"/>
    </w:rPr>
  </w:style>
  <w:style w:type="character" w:customStyle="1" w:styleId="CommentSubjectChar">
    <w:name w:val="Comment Subject Char"/>
    <w:basedOn w:val="CommentTextChar"/>
    <w:link w:val="CommentSubject"/>
    <w:uiPriority w:val="99"/>
    <w:semiHidden/>
    <w:rsid w:val="0010139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digitalcollections.lib.washington.edu/cdm/ref/collection/ayp/id/1233" TargetMode="External"/><Relationship Id="rId3" Type="http://schemas.openxmlformats.org/officeDocument/2006/relationships/hyperlink" Target="http://tapuhi.natlib.govt.nz/cgi-bin/spydus/NAV/GLOBAL/OPHDR/1/1381941" TargetMode="External"/><Relationship Id="rId7" Type="http://schemas.openxmlformats.org/officeDocument/2006/relationships/hyperlink" Target="http://tapuhi.natlib.govt.nz/cgi-bin/spydus/NAV/GLOBAL/OPHDR/1/1149490" TargetMode="External"/><Relationship Id="rId2" Type="http://schemas.openxmlformats.org/officeDocument/2006/relationships/hyperlink" Target="http://collections.washingtonhistory.org/details.aspx?id=119958" TargetMode="External"/><Relationship Id="rId1" Type="http://schemas.openxmlformats.org/officeDocument/2006/relationships/hyperlink" Target="http://christchurchcitylibraries.com/Heritage/Digitised/1906Exhibition/Certificate/C81115284.pdf" TargetMode="External"/><Relationship Id="rId6" Type="http://schemas.openxmlformats.org/officeDocument/2006/relationships/hyperlink" Target="http://digitalcollections.lib.washington.edu/cdm/ref/collection/ayp/id/15" TargetMode="External"/><Relationship Id="rId11" Type="http://schemas.openxmlformats.org/officeDocument/2006/relationships/hyperlink" Target="http://collections.washingtonhistory.org/details.aspx?id=102616" TargetMode="External"/><Relationship Id="rId5" Type="http://schemas.openxmlformats.org/officeDocument/2006/relationships/hyperlink" Target="http://digitalcollections.lib.washington.edu/cdm/ref/collection/ayp/id/114" TargetMode="External"/><Relationship Id="rId10" Type="http://schemas.openxmlformats.org/officeDocument/2006/relationships/hyperlink" Target="http://digitalcollections.lib.washington.edu/cdm/ref/collection/ayp/id/331" TargetMode="External"/><Relationship Id="rId4" Type="http://schemas.openxmlformats.org/officeDocument/2006/relationships/hyperlink" Target="http://digitalcollections.lib.washington.edu/cdm/ref/collection/ayp/id/691" TargetMode="External"/><Relationship Id="rId9" Type="http://schemas.openxmlformats.org/officeDocument/2006/relationships/hyperlink" Target="http://christchurchcitylibraries.com/Heritage/Publications/1906InternationalExhibition/OfficialRecord/1906ExhibitionRecord.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2664</Words>
  <Characters>15190</Characters>
  <Application>Microsoft Office Word</Application>
  <DocSecurity>0</DocSecurity>
  <Lines>126</Lines>
  <Paragraphs>35</Paragraphs>
  <ScaleCrop>false</ScaleCrop>
  <Company>University of Nebraska, Lincoln</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Kramer</cp:lastModifiedBy>
  <cp:revision>3</cp:revision>
  <dcterms:created xsi:type="dcterms:W3CDTF">2019-08-31T03:08:00Z</dcterms:created>
  <dcterms:modified xsi:type="dcterms:W3CDTF">2019-09-10T18:47:00Z</dcterms:modified>
</cp:coreProperties>
</file>