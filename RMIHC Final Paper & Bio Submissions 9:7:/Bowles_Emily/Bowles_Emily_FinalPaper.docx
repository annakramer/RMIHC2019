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C247" w14:textId="77777777" w:rsidR="009E2289" w:rsidRDefault="009E2289">
      <w:pPr>
        <w:spacing w:line="480" w:lineRule="auto"/>
        <w:jc w:val="center"/>
        <w:rPr>
          <w:rFonts w:ascii="Times New Roman" w:eastAsia="Times New Roman" w:hAnsi="Times New Roman" w:cs="Times New Roman"/>
          <w:sz w:val="24"/>
          <w:szCs w:val="24"/>
        </w:rPr>
      </w:pPr>
    </w:p>
    <w:p w14:paraId="274BBFED" w14:textId="77777777" w:rsidR="009E2289" w:rsidRDefault="009E2289">
      <w:pPr>
        <w:spacing w:line="480" w:lineRule="auto"/>
        <w:jc w:val="center"/>
        <w:rPr>
          <w:rFonts w:ascii="Times New Roman" w:eastAsia="Times New Roman" w:hAnsi="Times New Roman" w:cs="Times New Roman"/>
          <w:sz w:val="24"/>
          <w:szCs w:val="24"/>
        </w:rPr>
      </w:pPr>
    </w:p>
    <w:p w14:paraId="6C0A8289" w14:textId="77777777" w:rsidR="009E2289" w:rsidRDefault="009E2289">
      <w:pPr>
        <w:spacing w:line="480" w:lineRule="auto"/>
        <w:jc w:val="center"/>
        <w:rPr>
          <w:rFonts w:ascii="Times New Roman" w:eastAsia="Times New Roman" w:hAnsi="Times New Roman" w:cs="Times New Roman"/>
          <w:sz w:val="24"/>
          <w:szCs w:val="24"/>
        </w:rPr>
      </w:pPr>
    </w:p>
    <w:p w14:paraId="040EC5EF" w14:textId="366EEE66" w:rsidR="009E2289" w:rsidRDefault="009E2289">
      <w:pPr>
        <w:spacing w:line="480" w:lineRule="auto"/>
        <w:jc w:val="center"/>
        <w:rPr>
          <w:rFonts w:ascii="Times New Roman" w:eastAsia="Times New Roman" w:hAnsi="Times New Roman" w:cs="Times New Roman"/>
          <w:sz w:val="24"/>
          <w:szCs w:val="24"/>
        </w:rPr>
      </w:pPr>
    </w:p>
    <w:p w14:paraId="58BC8A82" w14:textId="541A73B1" w:rsidR="009E2289" w:rsidRDefault="009E2289">
      <w:pPr>
        <w:spacing w:line="480" w:lineRule="auto"/>
        <w:jc w:val="center"/>
        <w:rPr>
          <w:rFonts w:ascii="Times New Roman" w:eastAsia="Times New Roman" w:hAnsi="Times New Roman" w:cs="Times New Roman"/>
          <w:sz w:val="24"/>
          <w:szCs w:val="24"/>
        </w:rPr>
      </w:pPr>
    </w:p>
    <w:p w14:paraId="15D53EAC" w14:textId="77777777" w:rsidR="009E2289" w:rsidRDefault="009E2289">
      <w:pPr>
        <w:spacing w:line="480" w:lineRule="auto"/>
        <w:jc w:val="center"/>
        <w:rPr>
          <w:rFonts w:ascii="Times New Roman" w:eastAsia="Times New Roman" w:hAnsi="Times New Roman" w:cs="Times New Roman"/>
          <w:sz w:val="24"/>
          <w:szCs w:val="24"/>
        </w:rPr>
      </w:pPr>
    </w:p>
    <w:p w14:paraId="00000002" w14:textId="117B6846" w:rsidR="00F619CA" w:rsidRDefault="00037C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w:t>
      </w:r>
      <w:r w:rsidR="009E228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Texas Rangers in the Sherman </w:t>
      </w:r>
      <w:commentRangeStart w:id="0"/>
      <w:del w:id="1" w:author="Bowles, Emily" w:date="2019-09-06T09:58:00Z">
        <w:r w:rsidDel="00367FC7">
          <w:rPr>
            <w:rFonts w:ascii="Times New Roman" w:eastAsia="Times New Roman" w:hAnsi="Times New Roman" w:cs="Times New Roman"/>
            <w:sz w:val="24"/>
            <w:szCs w:val="24"/>
          </w:rPr>
          <w:delText>Affair</w:delText>
        </w:r>
        <w:commentRangeEnd w:id="0"/>
        <w:r w:rsidR="008D299E" w:rsidDel="00367FC7">
          <w:rPr>
            <w:rStyle w:val="CommentReference"/>
          </w:rPr>
          <w:commentReference w:id="0"/>
        </w:r>
        <w:r w:rsidDel="00367FC7">
          <w:rPr>
            <w:rFonts w:ascii="Times New Roman" w:eastAsia="Times New Roman" w:hAnsi="Times New Roman" w:cs="Times New Roman"/>
            <w:sz w:val="24"/>
            <w:szCs w:val="24"/>
          </w:rPr>
          <w:delText xml:space="preserve"> </w:delText>
        </w:r>
      </w:del>
      <w:ins w:id="2" w:author="Bowles, Emily" w:date="2019-09-06T09:58:00Z">
        <w:r w:rsidR="00367FC7">
          <w:rPr>
            <w:rFonts w:ascii="Times New Roman" w:eastAsia="Times New Roman" w:hAnsi="Times New Roman" w:cs="Times New Roman"/>
            <w:sz w:val="24"/>
            <w:szCs w:val="24"/>
          </w:rPr>
          <w:t>Riot</w:t>
        </w:r>
        <w:r w:rsidR="00367FC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of 1930</w:t>
      </w:r>
    </w:p>
    <w:p w14:paraId="4520D110" w14:textId="45CC0BEF" w:rsidR="009E2289" w:rsidRDefault="009E2289">
      <w:pPr>
        <w:spacing w:line="480" w:lineRule="auto"/>
        <w:jc w:val="center"/>
        <w:rPr>
          <w:rFonts w:ascii="Times New Roman" w:eastAsia="Times New Roman" w:hAnsi="Times New Roman" w:cs="Times New Roman"/>
          <w:sz w:val="24"/>
          <w:szCs w:val="24"/>
        </w:rPr>
      </w:pPr>
    </w:p>
    <w:p w14:paraId="3FF2ACD0" w14:textId="6279C4AF" w:rsidR="009E2289" w:rsidRDefault="009E2289">
      <w:pPr>
        <w:spacing w:line="480" w:lineRule="auto"/>
        <w:jc w:val="center"/>
        <w:rPr>
          <w:rFonts w:ascii="Times New Roman" w:eastAsia="Times New Roman" w:hAnsi="Times New Roman" w:cs="Times New Roman"/>
          <w:sz w:val="24"/>
          <w:szCs w:val="24"/>
        </w:rPr>
      </w:pPr>
    </w:p>
    <w:p w14:paraId="747B56B2" w14:textId="3AB9E4CC" w:rsidR="009E2289" w:rsidRDefault="009E2289">
      <w:pPr>
        <w:spacing w:line="480" w:lineRule="auto"/>
        <w:jc w:val="center"/>
        <w:rPr>
          <w:rFonts w:ascii="Times New Roman" w:eastAsia="Times New Roman" w:hAnsi="Times New Roman" w:cs="Times New Roman"/>
          <w:sz w:val="24"/>
          <w:szCs w:val="24"/>
        </w:rPr>
      </w:pPr>
    </w:p>
    <w:p w14:paraId="088B42F3" w14:textId="619419C6" w:rsidR="009E2289" w:rsidRDefault="009E2289">
      <w:pPr>
        <w:spacing w:line="480" w:lineRule="auto"/>
        <w:jc w:val="center"/>
        <w:rPr>
          <w:rFonts w:ascii="Times New Roman" w:eastAsia="Times New Roman" w:hAnsi="Times New Roman" w:cs="Times New Roman"/>
          <w:sz w:val="24"/>
          <w:szCs w:val="24"/>
        </w:rPr>
      </w:pPr>
    </w:p>
    <w:p w14:paraId="09ADB54C" w14:textId="6810DB74" w:rsidR="009E2289" w:rsidRDefault="009E2289">
      <w:pPr>
        <w:spacing w:line="480" w:lineRule="auto"/>
        <w:jc w:val="center"/>
        <w:rPr>
          <w:rFonts w:ascii="Times New Roman" w:eastAsia="Times New Roman" w:hAnsi="Times New Roman" w:cs="Times New Roman"/>
          <w:sz w:val="24"/>
          <w:szCs w:val="24"/>
        </w:rPr>
      </w:pPr>
    </w:p>
    <w:p w14:paraId="69BFEFD8" w14:textId="77777777" w:rsidR="009E2289" w:rsidRDefault="009E2289">
      <w:pPr>
        <w:spacing w:line="480" w:lineRule="auto"/>
        <w:jc w:val="center"/>
        <w:rPr>
          <w:rFonts w:ascii="Times New Roman" w:eastAsia="Times New Roman" w:hAnsi="Times New Roman" w:cs="Times New Roman"/>
          <w:sz w:val="24"/>
          <w:szCs w:val="24"/>
        </w:rPr>
      </w:pPr>
    </w:p>
    <w:p w14:paraId="3201A4C2" w14:textId="041A8471" w:rsidR="009E2289" w:rsidRDefault="009E2289">
      <w:pPr>
        <w:spacing w:line="480" w:lineRule="auto"/>
        <w:jc w:val="center"/>
        <w:rPr>
          <w:rFonts w:ascii="Times New Roman" w:eastAsia="Times New Roman" w:hAnsi="Times New Roman" w:cs="Times New Roman"/>
          <w:sz w:val="24"/>
          <w:szCs w:val="24"/>
        </w:rPr>
      </w:pPr>
    </w:p>
    <w:p w14:paraId="08578DFD" w14:textId="77777777" w:rsidR="009E2289" w:rsidRDefault="009E2289">
      <w:pPr>
        <w:spacing w:line="480" w:lineRule="auto"/>
        <w:jc w:val="center"/>
        <w:rPr>
          <w:rFonts w:ascii="Times New Roman" w:eastAsia="Times New Roman" w:hAnsi="Times New Roman" w:cs="Times New Roman"/>
          <w:sz w:val="24"/>
          <w:szCs w:val="24"/>
        </w:rPr>
      </w:pPr>
    </w:p>
    <w:p w14:paraId="25D554EA" w14:textId="7176D1F2" w:rsidR="009E2289" w:rsidRDefault="009E22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Emily Bowles </w:t>
      </w:r>
    </w:p>
    <w:p w14:paraId="766120EE" w14:textId="007A76DF" w:rsidR="009E2289" w:rsidDel="00367FC7" w:rsidRDefault="009E2289">
      <w:pPr>
        <w:spacing w:line="480" w:lineRule="auto"/>
        <w:jc w:val="center"/>
        <w:rPr>
          <w:del w:id="3" w:author="Bowles, Emily" w:date="2019-09-06T17:50:00Z"/>
          <w:rFonts w:ascii="Times New Roman" w:eastAsia="Times New Roman" w:hAnsi="Times New Roman" w:cs="Times New Roman"/>
          <w:sz w:val="24"/>
          <w:szCs w:val="24"/>
        </w:rPr>
      </w:pPr>
      <w:del w:id="4" w:author="Bowles, Emily" w:date="2019-09-06T17:50:00Z">
        <w:r w:rsidDel="00367FC7">
          <w:rPr>
            <w:rFonts w:ascii="Times New Roman" w:eastAsia="Times New Roman" w:hAnsi="Times New Roman" w:cs="Times New Roman"/>
            <w:sz w:val="24"/>
            <w:szCs w:val="24"/>
          </w:rPr>
          <w:delText xml:space="preserve">HIST 5420 </w:delText>
        </w:r>
      </w:del>
    </w:p>
    <w:p w14:paraId="752EED46" w14:textId="24519357" w:rsidR="00367FC7" w:rsidRDefault="00367FC7">
      <w:pPr>
        <w:spacing w:line="480" w:lineRule="auto"/>
        <w:jc w:val="center"/>
        <w:rPr>
          <w:ins w:id="5" w:author="Bowles, Emily" w:date="2019-09-06T17:50:00Z"/>
          <w:rFonts w:ascii="Times New Roman" w:eastAsia="Times New Roman" w:hAnsi="Times New Roman" w:cs="Times New Roman"/>
          <w:sz w:val="24"/>
          <w:szCs w:val="24"/>
        </w:rPr>
      </w:pPr>
    </w:p>
    <w:p w14:paraId="688E27D3" w14:textId="77777777" w:rsidR="00367FC7" w:rsidRDefault="00367FC7">
      <w:pPr>
        <w:spacing w:line="480" w:lineRule="auto"/>
        <w:jc w:val="center"/>
        <w:rPr>
          <w:ins w:id="6" w:author="Bowles, Emily" w:date="2019-09-06T17:50:00Z"/>
          <w:rFonts w:ascii="Times New Roman" w:eastAsia="Times New Roman" w:hAnsi="Times New Roman" w:cs="Times New Roman"/>
          <w:sz w:val="24"/>
          <w:szCs w:val="24"/>
        </w:rPr>
      </w:pPr>
    </w:p>
    <w:p w14:paraId="4EB76889" w14:textId="1C889830" w:rsidR="009E2289" w:rsidDel="00367FC7" w:rsidRDefault="009E2289">
      <w:pPr>
        <w:spacing w:line="480" w:lineRule="auto"/>
        <w:jc w:val="center"/>
        <w:rPr>
          <w:del w:id="7" w:author="Bowles, Emily" w:date="2019-09-06T17:50:00Z"/>
          <w:rFonts w:ascii="Times New Roman" w:eastAsia="Times New Roman" w:hAnsi="Times New Roman" w:cs="Times New Roman"/>
          <w:sz w:val="24"/>
          <w:szCs w:val="24"/>
        </w:rPr>
      </w:pPr>
      <w:del w:id="8" w:author="Bowles, Emily" w:date="2019-09-06T17:50:00Z">
        <w:r w:rsidDel="00367FC7">
          <w:rPr>
            <w:rFonts w:ascii="Times New Roman" w:eastAsia="Times New Roman" w:hAnsi="Times New Roman" w:cs="Times New Roman"/>
            <w:sz w:val="24"/>
            <w:szCs w:val="24"/>
          </w:rPr>
          <w:delText xml:space="preserve">Dr. Campbell </w:delText>
        </w:r>
      </w:del>
    </w:p>
    <w:p w14:paraId="60EA8234" w14:textId="1136DAF4" w:rsidR="009E2289" w:rsidDel="00367FC7" w:rsidRDefault="009E2289">
      <w:pPr>
        <w:spacing w:line="480" w:lineRule="auto"/>
        <w:jc w:val="center"/>
        <w:rPr>
          <w:del w:id="9" w:author="Bowles, Emily" w:date="2019-09-06T17:50:00Z"/>
          <w:rFonts w:ascii="Times New Roman" w:eastAsia="Times New Roman" w:hAnsi="Times New Roman" w:cs="Times New Roman"/>
          <w:sz w:val="24"/>
          <w:szCs w:val="24"/>
        </w:rPr>
      </w:pPr>
      <w:del w:id="10" w:author="Bowles, Emily" w:date="2019-09-06T17:50:00Z">
        <w:r w:rsidDel="00367FC7">
          <w:rPr>
            <w:rFonts w:ascii="Times New Roman" w:eastAsia="Times New Roman" w:hAnsi="Times New Roman" w:cs="Times New Roman"/>
            <w:sz w:val="24"/>
            <w:szCs w:val="24"/>
          </w:rPr>
          <w:delText xml:space="preserve">April 6, 2019 </w:delText>
        </w:r>
      </w:del>
    </w:p>
    <w:p w14:paraId="7E0B438E" w14:textId="112B95A6" w:rsidR="009E2289" w:rsidRDefault="009E2289">
      <w:pPr>
        <w:spacing w:line="480" w:lineRule="auto"/>
        <w:jc w:val="center"/>
        <w:rPr>
          <w:rFonts w:ascii="Times New Roman" w:eastAsia="Times New Roman" w:hAnsi="Times New Roman" w:cs="Times New Roman"/>
          <w:sz w:val="24"/>
          <w:szCs w:val="24"/>
        </w:rPr>
      </w:pPr>
    </w:p>
    <w:p w14:paraId="5018CCE8" w14:textId="77777777" w:rsidR="009E2289" w:rsidRDefault="009E2289">
      <w:pPr>
        <w:spacing w:line="480" w:lineRule="auto"/>
        <w:jc w:val="center"/>
        <w:rPr>
          <w:rFonts w:ascii="Times New Roman" w:eastAsia="Times New Roman" w:hAnsi="Times New Roman" w:cs="Times New Roman"/>
          <w:sz w:val="24"/>
          <w:szCs w:val="24"/>
        </w:rPr>
      </w:pPr>
    </w:p>
    <w:p w14:paraId="68B3025F" w14:textId="77777777" w:rsidR="009E2289" w:rsidRDefault="009E2289">
      <w:pPr>
        <w:spacing w:line="480" w:lineRule="auto"/>
        <w:jc w:val="center"/>
        <w:rPr>
          <w:rFonts w:ascii="Times New Roman" w:eastAsia="Times New Roman" w:hAnsi="Times New Roman" w:cs="Times New Roman"/>
          <w:sz w:val="24"/>
          <w:szCs w:val="24"/>
        </w:rPr>
      </w:pPr>
    </w:p>
    <w:p w14:paraId="00000003" w14:textId="77777777" w:rsidR="00F619CA" w:rsidRDefault="00037C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6A258F2" w:rsidR="00F619CA" w:rsidRDefault="00037C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May 9, 1930</w:t>
      </w:r>
      <w:r w:rsidR="008D29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famed Texas Ranger Frank Hamer was tasked with protecting George Hughes, a black man charged with the rape of a white woman in Sherman, Texas.  A</w:t>
      </w:r>
      <w:del w:id="11" w:author="Bowles, Emily" w:date="2019-09-06T18:25:00Z">
        <w:r w:rsidDel="00367FC7">
          <w:rPr>
            <w:rFonts w:ascii="Times New Roman" w:eastAsia="Times New Roman" w:hAnsi="Times New Roman" w:cs="Times New Roman"/>
            <w:sz w:val="24"/>
            <w:szCs w:val="24"/>
          </w:rPr>
          <w:delText>t the end of a day of jury selection, a</w:delText>
        </w:r>
      </w:del>
      <w:r>
        <w:rPr>
          <w:rFonts w:ascii="Times New Roman" w:eastAsia="Times New Roman" w:hAnsi="Times New Roman" w:cs="Times New Roman"/>
          <w:sz w:val="24"/>
          <w:szCs w:val="24"/>
        </w:rPr>
        <w:t xml:space="preserve"> mob surrounded and eventually burned down the county courthouse. Hamer fled the courthouse</w:t>
      </w:r>
      <w:r w:rsidR="008D29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following a directive purported to be from Texas Governor Dan Moody to “protect the negro if possible, but do not shoot into the crowd” and left the accused to die in the </w:t>
      </w:r>
      <w:del w:id="12" w:author="Bowles, Emily" w:date="2019-09-06T09:59:00Z">
        <w:r w:rsidDel="00367FC7">
          <w:rPr>
            <w:rFonts w:ascii="Times New Roman" w:eastAsia="Times New Roman" w:hAnsi="Times New Roman" w:cs="Times New Roman"/>
            <w:sz w:val="24"/>
            <w:szCs w:val="24"/>
          </w:rPr>
          <w:delText xml:space="preserve">county </w:delText>
        </w:r>
      </w:del>
      <w:ins w:id="13" w:author="Bowles, Emily" w:date="2019-09-06T09:59:00Z">
        <w:r w:rsidR="00367FC7">
          <w:rPr>
            <w:rFonts w:ascii="Times New Roman" w:eastAsia="Times New Roman" w:hAnsi="Times New Roman" w:cs="Times New Roman"/>
            <w:sz w:val="24"/>
            <w:szCs w:val="24"/>
          </w:rPr>
          <w:t>District</w:t>
        </w:r>
        <w:r w:rsidR="00367FC7">
          <w:rPr>
            <w:rFonts w:ascii="Times New Roman" w:eastAsia="Times New Roman" w:hAnsi="Times New Roman" w:cs="Times New Roman"/>
            <w:sz w:val="24"/>
            <w:szCs w:val="24"/>
          </w:rPr>
          <w:t xml:space="preserve"> </w:t>
        </w:r>
        <w:r w:rsidR="00367FC7">
          <w:rPr>
            <w:rFonts w:ascii="Times New Roman" w:eastAsia="Times New Roman" w:hAnsi="Times New Roman" w:cs="Times New Roman"/>
            <w:sz w:val="24"/>
            <w:szCs w:val="24"/>
          </w:rPr>
          <w:t>C</w:t>
        </w:r>
      </w:ins>
      <w:commentRangeStart w:id="14"/>
      <w:commentRangeStart w:id="15"/>
      <w:del w:id="16" w:author="Bowles, Emily" w:date="2019-09-06T09:59:00Z">
        <w:r w:rsidDel="00367FC7">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lerk’s</w:t>
      </w:r>
      <w:commentRangeEnd w:id="14"/>
      <w:r w:rsidR="008D299E">
        <w:rPr>
          <w:rStyle w:val="CommentReference"/>
        </w:rPr>
        <w:commentReference w:id="14"/>
      </w:r>
      <w:commentRangeEnd w:id="15"/>
      <w:r w:rsidR="008D299E">
        <w:rPr>
          <w:rStyle w:val="CommentReference"/>
        </w:rPr>
        <w:commentReference w:id="15"/>
      </w:r>
      <w:r>
        <w:rPr>
          <w:rFonts w:ascii="Times New Roman" w:eastAsia="Times New Roman" w:hAnsi="Times New Roman" w:cs="Times New Roman"/>
          <w:sz w:val="24"/>
          <w:szCs w:val="24"/>
        </w:rPr>
        <w:t xml:space="preserve"> safe.  </w:t>
      </w:r>
      <w:del w:id="17" w:author="Bowles, Emily" w:date="2019-09-06T09:59:00Z">
        <w:r w:rsidDel="00367FC7">
          <w:rPr>
            <w:rFonts w:ascii="Times New Roman" w:eastAsia="Times New Roman" w:hAnsi="Times New Roman" w:cs="Times New Roman"/>
            <w:sz w:val="24"/>
            <w:szCs w:val="24"/>
          </w:rPr>
          <w:delText>Vigilantes</w:delText>
        </w:r>
      </w:del>
      <w:del w:id="18" w:author="Bowles, Emily" w:date="2019-09-06T18:26:00Z">
        <w:r w:rsidDel="00367FC7">
          <w:rPr>
            <w:rFonts w:ascii="Times New Roman" w:eastAsia="Times New Roman" w:hAnsi="Times New Roman" w:cs="Times New Roman"/>
            <w:sz w:val="24"/>
            <w:szCs w:val="24"/>
          </w:rPr>
          <w:delText xml:space="preserve"> removed Hughes’ body and dragged it through the own before hanging the body from a tree to serve as a warning</w:delText>
        </w:r>
        <w:r w:rsidR="00725FCB" w:rsidDel="00367FC7">
          <w:rPr>
            <w:rFonts w:ascii="Times New Roman" w:eastAsia="Times New Roman" w:hAnsi="Times New Roman" w:cs="Times New Roman"/>
            <w:sz w:val="24"/>
            <w:szCs w:val="24"/>
          </w:rPr>
          <w:delText xml:space="preserve"> to the black population</w:delText>
        </w:r>
        <w:r w:rsidDel="00367FC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 mob then </w:t>
      </w:r>
      <w:del w:id="19" w:author="Bowles, Emily" w:date="2019-09-06T18:26:00Z">
        <w:r w:rsidDel="00367FC7">
          <w:rPr>
            <w:rFonts w:ascii="Times New Roman" w:eastAsia="Times New Roman" w:hAnsi="Times New Roman" w:cs="Times New Roman"/>
            <w:sz w:val="24"/>
            <w:szCs w:val="24"/>
          </w:rPr>
          <w:delText xml:space="preserve">moved </w:delText>
        </w:r>
      </w:del>
      <w:ins w:id="20" w:author="Bowles, Emily" w:date="2019-09-06T18:26:00Z">
        <w:r w:rsidR="00367FC7">
          <w:rPr>
            <w:rFonts w:ascii="Times New Roman" w:eastAsia="Times New Roman" w:hAnsi="Times New Roman" w:cs="Times New Roman"/>
            <w:sz w:val="24"/>
            <w:szCs w:val="24"/>
          </w:rPr>
          <w:t>roved the town, eventually making it</w:t>
        </w:r>
        <w:r w:rsidR="00367FC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to the jail, hoping to quell their bloodlust by lynching any black prisoners.  Texas Ranger Manuel “Lone Wolf”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waited for them, armed, and having not received the do not shoot directive from Governor Moody.  </w:t>
      </w:r>
      <w:r w:rsidR="00725FCB">
        <w:rPr>
          <w:rFonts w:ascii="Times New Roman" w:eastAsia="Times New Roman" w:hAnsi="Times New Roman" w:cs="Times New Roman"/>
          <w:sz w:val="24"/>
          <w:szCs w:val="24"/>
        </w:rPr>
        <w:t xml:space="preserve">Dissuaded by the well-armed </w:t>
      </w:r>
      <w:proofErr w:type="spellStart"/>
      <w:r w:rsidR="00725FCB">
        <w:rPr>
          <w:rFonts w:ascii="Times New Roman" w:eastAsia="Times New Roman" w:hAnsi="Times New Roman" w:cs="Times New Roman"/>
          <w:sz w:val="24"/>
          <w:szCs w:val="24"/>
        </w:rPr>
        <w:t>Gonzaullas</w:t>
      </w:r>
      <w:proofErr w:type="spellEnd"/>
      <w:r w:rsidR="00725FCB">
        <w:rPr>
          <w:rFonts w:ascii="Times New Roman" w:eastAsia="Times New Roman" w:hAnsi="Times New Roman" w:cs="Times New Roman"/>
          <w:sz w:val="24"/>
          <w:szCs w:val="24"/>
        </w:rPr>
        <w:t>, the mob abandoned their attempt at the jail and</w:t>
      </w:r>
      <w:r>
        <w:rPr>
          <w:rFonts w:ascii="Times New Roman" w:eastAsia="Times New Roman" w:hAnsi="Times New Roman" w:cs="Times New Roman"/>
          <w:sz w:val="24"/>
          <w:szCs w:val="24"/>
        </w:rPr>
        <w:t xml:space="preserve"> moved on to destroy the Sherman Black </w:t>
      </w:r>
      <w:r w:rsidR="004265B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usiness </w:t>
      </w:r>
      <w:r w:rsidR="004265BD">
        <w:rPr>
          <w:rFonts w:ascii="Times New Roman" w:eastAsia="Times New Roman" w:hAnsi="Times New Roman" w:cs="Times New Roman"/>
          <w:sz w:val="24"/>
          <w:szCs w:val="24"/>
        </w:rPr>
        <w:t>d</w:t>
      </w:r>
      <w:r>
        <w:rPr>
          <w:rFonts w:ascii="Times New Roman" w:eastAsia="Times New Roman" w:hAnsi="Times New Roman" w:cs="Times New Roman"/>
          <w:sz w:val="24"/>
          <w:szCs w:val="24"/>
        </w:rPr>
        <w:t>istrict.</w:t>
      </w:r>
      <w:r w:rsidR="00F24923">
        <w:rPr>
          <w:rStyle w:val="FootnoteReference"/>
          <w:rFonts w:ascii="Times New Roman" w:eastAsia="Times New Roman" w:hAnsi="Times New Roman" w:cs="Times New Roman"/>
          <w:sz w:val="24"/>
          <w:szCs w:val="24"/>
        </w:rPr>
        <w:footnoteReference w:id="1"/>
      </w:r>
    </w:p>
    <w:p w14:paraId="00000005" w14:textId="7074A90A" w:rsidR="00F619CA" w:rsidRDefault="00037C0F">
      <w:pPr>
        <w:spacing w:line="480" w:lineRule="auto"/>
        <w:ind w:firstLine="720"/>
        <w:rPr>
          <w:rFonts w:ascii="Times New Roman" w:eastAsia="Times New Roman" w:hAnsi="Times New Roman" w:cs="Times New Roman"/>
          <w:sz w:val="24"/>
          <w:szCs w:val="24"/>
        </w:rPr>
      </w:pPr>
      <w:del w:id="39" w:author="Bowles, Emily" w:date="2019-09-06T18:15:00Z">
        <w:r w:rsidDel="00367FC7">
          <w:rPr>
            <w:rFonts w:ascii="Times New Roman" w:eastAsia="Times New Roman" w:hAnsi="Times New Roman" w:cs="Times New Roman"/>
            <w:sz w:val="24"/>
            <w:szCs w:val="24"/>
          </w:rPr>
          <w:delText xml:space="preserve">The violence and destruction across Sherman continued for days and caused a large number of black inhabitants to flee the city. </w:delText>
        </w:r>
      </w:del>
      <w:r>
        <w:rPr>
          <w:rFonts w:ascii="Times New Roman" w:eastAsia="Times New Roman" w:hAnsi="Times New Roman" w:cs="Times New Roman"/>
          <w:sz w:val="24"/>
          <w:szCs w:val="24"/>
        </w:rPr>
        <w:t xml:space="preserve">In response to the situation in Sherman, Governor Moody imposed martial law, and more Texas Rangers joined Frank Hamer and “Lone Wolf”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in Sherman to bring order and security to the small town. </w:t>
      </w:r>
      <w:del w:id="40" w:author="Bowles, Emily" w:date="2019-09-06T18:15:00Z">
        <w:r w:rsidDel="00367FC7">
          <w:rPr>
            <w:rFonts w:ascii="Times New Roman" w:eastAsia="Times New Roman" w:hAnsi="Times New Roman" w:cs="Times New Roman"/>
            <w:sz w:val="24"/>
            <w:szCs w:val="24"/>
          </w:rPr>
          <w:delText xml:space="preserve">Both Hamer and Gonzaullas were famed prior to the event and would go on to lead storied careers as Texas lawmen following what is now known as the “Sherman Affair,” despite their failure to </w:delText>
        </w:r>
        <w:r w:rsidR="00725FCB" w:rsidDel="00367FC7">
          <w:rPr>
            <w:rFonts w:ascii="Times New Roman" w:eastAsia="Times New Roman" w:hAnsi="Times New Roman" w:cs="Times New Roman"/>
            <w:sz w:val="24"/>
            <w:szCs w:val="24"/>
          </w:rPr>
          <w:delText>either</w:delText>
        </w:r>
        <w:r w:rsidDel="00367FC7">
          <w:rPr>
            <w:rFonts w:ascii="Times New Roman" w:eastAsia="Times New Roman" w:hAnsi="Times New Roman" w:cs="Times New Roman"/>
            <w:sz w:val="24"/>
            <w:szCs w:val="24"/>
          </w:rPr>
          <w:delText xml:space="preserve"> protect the prisoner </w:delText>
        </w:r>
      </w:del>
      <w:del w:id="41" w:author="Bowles, Emily" w:date="2019-09-06T18:00:00Z">
        <w:r w:rsidDel="00367FC7">
          <w:rPr>
            <w:rFonts w:ascii="Times New Roman" w:eastAsia="Times New Roman" w:hAnsi="Times New Roman" w:cs="Times New Roman"/>
            <w:sz w:val="24"/>
            <w:szCs w:val="24"/>
          </w:rPr>
          <w:delText>and</w:delText>
        </w:r>
      </w:del>
      <w:del w:id="42" w:author="Bowles, Emily" w:date="2019-09-06T18:15:00Z">
        <w:r w:rsidDel="00367FC7">
          <w:rPr>
            <w:rFonts w:ascii="Times New Roman" w:eastAsia="Times New Roman" w:hAnsi="Times New Roman" w:cs="Times New Roman"/>
            <w:sz w:val="24"/>
            <w:szCs w:val="24"/>
          </w:rPr>
          <w:delText xml:space="preserve"> stop the mob before the riot began.  </w:delText>
        </w:r>
      </w:del>
      <w:r>
        <w:rPr>
          <w:rFonts w:ascii="Times New Roman" w:eastAsia="Times New Roman" w:hAnsi="Times New Roman" w:cs="Times New Roman"/>
          <w:sz w:val="24"/>
          <w:szCs w:val="24"/>
        </w:rPr>
        <w:t xml:space="preserve">The circumstances surrounding the riot and the role of the Texas Rangers </w:t>
      </w:r>
      <w:r w:rsidR="00767F8A">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in failing to protect Hughes and in the aftermath of the lynching begs the question: </w:t>
      </w:r>
      <w:r w:rsidR="00767F8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ere the Texas Rangers, the most revered lawmen in the state, responsible for their failure to curb the mob violence because of a dereliction of duty, or were their hands tied by the </w:t>
      </w:r>
      <w:r w:rsidR="003A565E">
        <w:rPr>
          <w:rFonts w:ascii="Times New Roman" w:eastAsia="Times New Roman" w:hAnsi="Times New Roman" w:cs="Times New Roman"/>
          <w:sz w:val="24"/>
          <w:szCs w:val="24"/>
        </w:rPr>
        <w:t xml:space="preserve">rumored </w:t>
      </w:r>
      <w:r>
        <w:rPr>
          <w:rFonts w:ascii="Times New Roman" w:eastAsia="Times New Roman" w:hAnsi="Times New Roman" w:cs="Times New Roman"/>
          <w:sz w:val="24"/>
          <w:szCs w:val="24"/>
        </w:rPr>
        <w:t xml:space="preserve">memo attributed to the Governor, rendering Hamer and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unable to fulfill their mot</w:t>
      </w:r>
      <w:bookmarkStart w:id="43" w:name="_GoBack"/>
      <w:bookmarkEnd w:id="43"/>
      <w:r>
        <w:rPr>
          <w:rFonts w:ascii="Times New Roman" w:eastAsia="Times New Roman" w:hAnsi="Times New Roman" w:cs="Times New Roman"/>
          <w:sz w:val="24"/>
          <w:szCs w:val="24"/>
        </w:rPr>
        <w:t xml:space="preserve">to of “One Riot, One </w:t>
      </w:r>
      <w:commentRangeStart w:id="44"/>
      <w:r>
        <w:rPr>
          <w:rFonts w:ascii="Times New Roman" w:eastAsia="Times New Roman" w:hAnsi="Times New Roman" w:cs="Times New Roman"/>
          <w:sz w:val="24"/>
          <w:szCs w:val="24"/>
        </w:rPr>
        <w:t>Ranger</w:t>
      </w:r>
      <w:commentRangeEnd w:id="44"/>
      <w:r w:rsidR="004265BD">
        <w:rPr>
          <w:rStyle w:val="CommentReference"/>
        </w:rPr>
        <w:commentReference w:id="44"/>
      </w:r>
      <w:r>
        <w:rPr>
          <w:rFonts w:ascii="Times New Roman" w:eastAsia="Times New Roman" w:hAnsi="Times New Roman" w:cs="Times New Roman"/>
          <w:sz w:val="24"/>
          <w:szCs w:val="24"/>
        </w:rPr>
        <w:t>?”</w:t>
      </w:r>
      <w:r w:rsidR="00F24923">
        <w:rPr>
          <w:rStyle w:val="FootnoteReference"/>
          <w:rFonts w:ascii="Times New Roman" w:eastAsia="Times New Roman" w:hAnsi="Times New Roman" w:cs="Times New Roman"/>
          <w:sz w:val="24"/>
          <w:szCs w:val="24"/>
        </w:rPr>
        <w:footnoteReference w:id="2"/>
      </w:r>
    </w:p>
    <w:p w14:paraId="00000006" w14:textId="75A89008" w:rsidR="00F619CA" w:rsidRPr="00367FC7" w:rsidRDefault="00037C0F" w:rsidP="00367FC7">
      <w:pPr>
        <w:spacing w:line="480" w:lineRule="auto"/>
        <w:rPr>
          <w:rFonts w:ascii="Times New Roman" w:eastAsia="Times New Roman" w:hAnsi="Times New Roman" w:cs="Times New Roman"/>
          <w:sz w:val="24"/>
          <w:szCs w:val="24"/>
          <w:lang w:val="en-US"/>
          <w:rPrChange w:id="69" w:author="Bowles, Emily" w:date="2019-09-06T18:03:00Z">
            <w:rPr>
              <w:rFonts w:ascii="Times New Roman" w:eastAsia="Times New Roman" w:hAnsi="Times New Roman" w:cs="Times New Roman"/>
              <w:sz w:val="24"/>
              <w:szCs w:val="24"/>
            </w:rPr>
          </w:rPrChang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order </w:t>
      </w:r>
      <w:ins w:id="70" w:author="Bowles, Emily" w:date="2019-09-06T18:28:00Z">
        <w:r w:rsidR="00367FC7">
          <w:rPr>
            <w:rFonts w:ascii="Times New Roman" w:eastAsia="Times New Roman" w:hAnsi="Times New Roman" w:cs="Times New Roman"/>
            <w:sz w:val="24"/>
            <w:szCs w:val="24"/>
          </w:rPr>
          <w:t xml:space="preserve">to </w:t>
        </w:r>
      </w:ins>
      <w:r w:rsidR="00B2073A">
        <w:rPr>
          <w:rFonts w:ascii="Times New Roman" w:eastAsia="Times New Roman" w:hAnsi="Times New Roman" w:cs="Times New Roman"/>
          <w:sz w:val="24"/>
          <w:szCs w:val="24"/>
        </w:rPr>
        <w:t>fully</w:t>
      </w:r>
      <w:del w:id="71" w:author="Bowles, Emily" w:date="2019-09-06T18:28:00Z">
        <w:r w:rsidR="00B2073A" w:rsidDel="00367FC7">
          <w:rPr>
            <w:rFonts w:ascii="Times New Roman" w:eastAsia="Times New Roman" w:hAnsi="Times New Roman" w:cs="Times New Roman"/>
            <w:sz w:val="24"/>
            <w:szCs w:val="24"/>
          </w:rPr>
          <w:delText xml:space="preserve"> </w:delText>
        </w:r>
        <w:r w:rsidDel="00367FC7">
          <w:rPr>
            <w:rFonts w:ascii="Times New Roman" w:eastAsia="Times New Roman" w:hAnsi="Times New Roman" w:cs="Times New Roman"/>
            <w:sz w:val="24"/>
            <w:szCs w:val="24"/>
          </w:rPr>
          <w:delText>to</w:delText>
        </w:r>
      </w:del>
      <w:r>
        <w:rPr>
          <w:rFonts w:ascii="Times New Roman" w:eastAsia="Times New Roman" w:hAnsi="Times New Roman" w:cs="Times New Roman"/>
          <w:sz w:val="24"/>
          <w:szCs w:val="24"/>
        </w:rPr>
        <w:t xml:space="preserve"> appreciate the impact of the Sherman Affair, one must examine two things: the history of the Texas Rangers as lawmen and the professional history of the two main </w:t>
      </w:r>
      <w:r>
        <w:rPr>
          <w:rFonts w:ascii="Times New Roman" w:eastAsia="Times New Roman" w:hAnsi="Times New Roman" w:cs="Times New Roman"/>
          <w:sz w:val="24"/>
          <w:szCs w:val="24"/>
        </w:rPr>
        <w:lastRenderedPageBreak/>
        <w:t xml:space="preserve">Texas Rangers involved to understand how they came to be seen as the heroic yet violent men of pop culture.  </w:t>
      </w:r>
      <w:del w:id="72" w:author="Bowles, Emily" w:date="2019-09-06T18:21:00Z">
        <w:r w:rsidDel="00367FC7">
          <w:rPr>
            <w:rFonts w:ascii="Times New Roman" w:eastAsia="Times New Roman" w:hAnsi="Times New Roman" w:cs="Times New Roman"/>
            <w:sz w:val="24"/>
            <w:szCs w:val="24"/>
          </w:rPr>
          <w:delText xml:space="preserve">The term Texas Ranger was coined in 1823 when empresario Stephen F. Austin called for a “ranger division” to patrol </w:delText>
        </w:r>
        <w:r w:rsidR="00725FCB" w:rsidDel="00367FC7">
          <w:rPr>
            <w:rFonts w:ascii="Times New Roman" w:eastAsia="Times New Roman" w:hAnsi="Times New Roman" w:cs="Times New Roman"/>
            <w:sz w:val="24"/>
            <w:szCs w:val="24"/>
          </w:rPr>
          <w:delText>and</w:delText>
        </w:r>
        <w:r w:rsidDel="00367FC7">
          <w:rPr>
            <w:rFonts w:ascii="Times New Roman" w:eastAsia="Times New Roman" w:hAnsi="Times New Roman" w:cs="Times New Roman"/>
            <w:sz w:val="24"/>
            <w:szCs w:val="24"/>
          </w:rPr>
          <w:delText xml:space="preserve"> protect the frontier against </w:delText>
        </w:r>
        <w:r w:rsidR="002628DC" w:rsidDel="00367FC7">
          <w:rPr>
            <w:rFonts w:ascii="Times New Roman" w:eastAsia="Times New Roman" w:hAnsi="Times New Roman" w:cs="Times New Roman"/>
            <w:sz w:val="24"/>
            <w:szCs w:val="24"/>
          </w:rPr>
          <w:delText>Native American</w:delText>
        </w:r>
        <w:r w:rsidDel="00367FC7">
          <w:rPr>
            <w:rFonts w:ascii="Times New Roman" w:eastAsia="Times New Roman" w:hAnsi="Times New Roman" w:cs="Times New Roman"/>
            <w:sz w:val="24"/>
            <w:szCs w:val="24"/>
          </w:rPr>
          <w:delText>s and the border against Mexico.  More accurately the</w:delText>
        </w:r>
      </w:del>
      <w:ins w:id="73" w:author="Bowles, Emily" w:date="2019-09-06T18:21:00Z">
        <w:r w:rsidR="00367FC7">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Rangers were created in 1835, with a directive calling for companies of volunteers for three to six months at a time.  </w:t>
      </w:r>
      <w:del w:id="74" w:author="Bowles, Emily" w:date="2019-09-06T18:21:00Z">
        <w:r w:rsidDel="00367FC7">
          <w:rPr>
            <w:rFonts w:ascii="Times New Roman" w:eastAsia="Times New Roman" w:hAnsi="Times New Roman" w:cs="Times New Roman"/>
            <w:sz w:val="24"/>
            <w:szCs w:val="24"/>
          </w:rPr>
          <w:delText>Despite when they were created, from</w:delText>
        </w:r>
      </w:del>
      <w:ins w:id="75" w:author="Bowles, Emily" w:date="2019-09-06T18:21:00Z">
        <w:r w:rsidR="00367FC7">
          <w:rPr>
            <w:rFonts w:ascii="Times New Roman" w:eastAsia="Times New Roman" w:hAnsi="Times New Roman" w:cs="Times New Roman"/>
            <w:sz w:val="24"/>
            <w:szCs w:val="24"/>
          </w:rPr>
          <w:t>From</w:t>
        </w:r>
      </w:ins>
      <w:r>
        <w:rPr>
          <w:rFonts w:ascii="Times New Roman" w:eastAsia="Times New Roman" w:hAnsi="Times New Roman" w:cs="Times New Roman"/>
          <w:sz w:val="24"/>
          <w:szCs w:val="24"/>
        </w:rPr>
        <w:t xml:space="preserve"> their earliest days the Texas Rangers have been surrounded by mythos and lore.  As an elite law enforcement division, the Texas Rangers earned their</w:t>
      </w:r>
      <w:r w:rsidR="00725FCB">
        <w:rPr>
          <w:rFonts w:ascii="Times New Roman" w:eastAsia="Times New Roman" w:hAnsi="Times New Roman" w:cs="Times New Roman"/>
          <w:sz w:val="24"/>
          <w:szCs w:val="24"/>
        </w:rPr>
        <w:t xml:space="preserve"> memory in</w:t>
      </w:r>
      <w:r>
        <w:rPr>
          <w:rFonts w:ascii="Times New Roman" w:eastAsia="Times New Roman" w:hAnsi="Times New Roman" w:cs="Times New Roman"/>
          <w:sz w:val="24"/>
          <w:szCs w:val="24"/>
        </w:rPr>
        <w:t xml:space="preserve"> pop culture and public perception as heroic and virtuous keepers of law and order.  </w:t>
      </w:r>
      <w:ins w:id="76" w:author="Bowles, Emily" w:date="2019-09-06T18:02:00Z">
        <w:r w:rsidR="00367FC7">
          <w:rPr>
            <w:rFonts w:ascii="Times New Roman" w:eastAsia="Times New Roman" w:hAnsi="Times New Roman" w:cs="Times New Roman"/>
            <w:sz w:val="24"/>
            <w:szCs w:val="24"/>
            <w:lang w:val="en-US"/>
          </w:rPr>
          <w:t>In doing so, they also received th</w:t>
        </w:r>
      </w:ins>
      <w:ins w:id="77" w:author="Bowles, Emily" w:date="2019-09-06T18:03:00Z">
        <w:r w:rsidR="00367FC7">
          <w:rPr>
            <w:rFonts w:ascii="Times New Roman" w:eastAsia="Times New Roman" w:hAnsi="Times New Roman" w:cs="Times New Roman"/>
            <w:sz w:val="24"/>
            <w:szCs w:val="24"/>
            <w:lang w:val="en-US"/>
          </w:rPr>
          <w:t xml:space="preserve">eir deserved reputation as violent men capable of unspeakable brutality in the name of the law. </w:t>
        </w:r>
      </w:ins>
      <w:del w:id="78" w:author="Bowles, Emily" w:date="2019-09-06T18:01:00Z">
        <w:r w:rsidDel="00367FC7">
          <w:rPr>
            <w:rFonts w:ascii="Times New Roman" w:eastAsia="Times New Roman" w:hAnsi="Times New Roman" w:cs="Times New Roman"/>
            <w:sz w:val="24"/>
            <w:szCs w:val="24"/>
          </w:rPr>
          <w:delText xml:space="preserve">In doing so, they also received their deserved reputation as violent men capable of unspeakable brutality in the name of the law. </w:delText>
        </w:r>
      </w:del>
      <w:r>
        <w:rPr>
          <w:rFonts w:ascii="Times New Roman" w:eastAsia="Times New Roman" w:hAnsi="Times New Roman" w:cs="Times New Roman"/>
          <w:sz w:val="24"/>
          <w:szCs w:val="24"/>
        </w:rPr>
        <w:t>Small Texas towns under siege by criminals and bandits were thus divided upon finding out that Rangers were called to their town to restore order.</w:t>
      </w:r>
      <w:r w:rsidR="003F0B84">
        <w:rPr>
          <w:rStyle w:val="FootnoteReferenc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00000007" w14:textId="309AC4D6" w:rsidR="00F619CA" w:rsidRDefault="00037C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Beginning as volunteers, Rangers provided their own horses and used the first revolving pistol, the five-shot Patterson Colt.</w:t>
      </w:r>
      <w:r w:rsidR="009E2289">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They adopted Mexican saddles and </w:t>
      </w:r>
      <w:r w:rsidR="002628DC">
        <w:rPr>
          <w:rFonts w:ascii="Times New Roman" w:eastAsia="Times New Roman" w:hAnsi="Times New Roman" w:cs="Times New Roman"/>
          <w:sz w:val="24"/>
          <w:szCs w:val="24"/>
        </w:rPr>
        <w:t xml:space="preserve">Native American </w:t>
      </w:r>
      <w:r>
        <w:rPr>
          <w:rFonts w:ascii="Times New Roman" w:eastAsia="Times New Roman" w:hAnsi="Times New Roman" w:cs="Times New Roman"/>
          <w:sz w:val="24"/>
          <w:szCs w:val="24"/>
        </w:rPr>
        <w:t xml:space="preserve">horsemanship and became renowned across Texas </w:t>
      </w:r>
      <w:r w:rsidR="00B2073A">
        <w:rPr>
          <w:rFonts w:ascii="Times New Roman" w:eastAsia="Times New Roman" w:hAnsi="Times New Roman" w:cs="Times New Roman"/>
          <w:sz w:val="24"/>
          <w:szCs w:val="24"/>
        </w:rPr>
        <w:t xml:space="preserve">for their skill </w:t>
      </w:r>
      <w:r>
        <w:rPr>
          <w:rFonts w:ascii="Times New Roman" w:eastAsia="Times New Roman" w:hAnsi="Times New Roman" w:cs="Times New Roman"/>
          <w:sz w:val="24"/>
          <w:szCs w:val="24"/>
        </w:rPr>
        <w:t xml:space="preserve">as soldiers and at reconnaissance. </w:t>
      </w:r>
      <w:del w:id="111" w:author="Bowles, Emily" w:date="2019-09-06T17:50:00Z">
        <w:r w:rsidDel="00367FC7">
          <w:rPr>
            <w:rFonts w:ascii="Times New Roman" w:eastAsia="Times New Roman" w:hAnsi="Times New Roman" w:cs="Times New Roman"/>
            <w:sz w:val="24"/>
            <w:szCs w:val="24"/>
          </w:rPr>
          <w:delText xml:space="preserve">Following the Mexican War, they gained nationwide notoriety due to both battlefield success and their mass public appeal.  </w:delText>
        </w:r>
      </w:del>
      <w:r>
        <w:rPr>
          <w:rFonts w:ascii="Times New Roman" w:eastAsia="Times New Roman" w:hAnsi="Times New Roman" w:cs="Times New Roman"/>
          <w:sz w:val="24"/>
          <w:szCs w:val="24"/>
        </w:rPr>
        <w:t>Anecdotes of their exploits were a fixture in the media</w:t>
      </w:r>
      <w:r w:rsidR="00B207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their individualism – they wore no uniforms and carried no flags – charmed the nation, in spite of the vicious acts committed on campaign.  Seeking revenge for the massacres at the Alamo and Goliad, the Rangers exacted their own justice on Mexicans, citizens and soldiers alike.</w:t>
      </w:r>
      <w:r w:rsidR="006413C3">
        <w:rPr>
          <w:rStyle w:val="FootnoteReference"/>
          <w:rFonts w:ascii="Times New Roman" w:eastAsia="Times New Roman" w:hAnsi="Times New Roman" w:cs="Times New Roman"/>
          <w:sz w:val="24"/>
          <w:szCs w:val="24"/>
        </w:rPr>
        <w:footnoteReference w:id="5"/>
      </w:r>
    </w:p>
    <w:p w14:paraId="00000008" w14:textId="47F96850" w:rsidR="00F619CA" w:rsidDel="00367FC7" w:rsidRDefault="00037C0F">
      <w:pPr>
        <w:spacing w:line="480" w:lineRule="auto"/>
        <w:rPr>
          <w:del w:id="129" w:author="Bowles, Emily" w:date="2019-09-06T17:5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During the Civil War and into Reconstruction, the Rangers seemed to fade from the public consciousness.  </w:t>
      </w:r>
      <w:del w:id="130" w:author="Bowles, Emily" w:date="2019-09-06T18:04:00Z">
        <w:r w:rsidDel="00367FC7">
          <w:rPr>
            <w:rFonts w:ascii="Times New Roman" w:eastAsia="Times New Roman" w:hAnsi="Times New Roman" w:cs="Times New Roman"/>
            <w:sz w:val="24"/>
            <w:szCs w:val="24"/>
          </w:rPr>
          <w:delText>One Ranger regiment fought Native Americans in Texas during the war when federal troops were pulled from the border and frontier, and from 1874 to 1877 the citizen</w:delText>
        </w:r>
        <w:r w:rsidR="00B2073A" w:rsidDel="00367FC7">
          <w:rPr>
            <w:rFonts w:ascii="Times New Roman" w:eastAsia="Times New Roman" w:hAnsi="Times New Roman" w:cs="Times New Roman"/>
            <w:sz w:val="24"/>
            <w:szCs w:val="24"/>
          </w:rPr>
          <w:delText>-</w:delText>
        </w:r>
        <w:r w:rsidDel="00367FC7">
          <w:rPr>
            <w:rFonts w:ascii="Times New Roman" w:eastAsia="Times New Roman" w:hAnsi="Times New Roman" w:cs="Times New Roman"/>
            <w:sz w:val="24"/>
            <w:szCs w:val="24"/>
          </w:rPr>
          <w:delText xml:space="preserve"> soldier Rangers dealt almost exclusively with Mexican cattle thieves.  </w:delText>
        </w:r>
      </w:del>
      <w:del w:id="131" w:author="Bowles, Emily" w:date="2019-09-06T17:51:00Z">
        <w:r w:rsidDel="00367FC7">
          <w:rPr>
            <w:rFonts w:ascii="Times New Roman" w:eastAsia="Times New Roman" w:hAnsi="Times New Roman" w:cs="Times New Roman"/>
            <w:sz w:val="24"/>
            <w:szCs w:val="24"/>
          </w:rPr>
          <w:delText xml:space="preserve">The Texas Rangers spent the remainder of the nineteenth century battling thieves and ending family and racial feuds, and their reputation began to </w:delText>
        </w:r>
        <w:r w:rsidR="00725FCB" w:rsidDel="00367FC7">
          <w:rPr>
            <w:rFonts w:ascii="Times New Roman" w:eastAsia="Times New Roman" w:hAnsi="Times New Roman" w:cs="Times New Roman"/>
            <w:sz w:val="24"/>
            <w:szCs w:val="24"/>
          </w:rPr>
          <w:delText>deteriorate</w:delText>
        </w:r>
        <w:r w:rsidDel="00367FC7">
          <w:rPr>
            <w:rFonts w:ascii="Times New Roman" w:eastAsia="Times New Roman" w:hAnsi="Times New Roman" w:cs="Times New Roman"/>
            <w:sz w:val="24"/>
            <w:szCs w:val="24"/>
          </w:rPr>
          <w:delText xml:space="preserve"> amongst people of color.  Mexicans and Mexican Americans saw the Rangers as thugs who would murder prisoners in cold blood and later claim that they were only shot “while trying to escape.”</w:delText>
        </w:r>
        <w:r w:rsidR="009E2289" w:rsidDel="00367FC7">
          <w:rPr>
            <w:rStyle w:val="FootnoteReference"/>
            <w:rFonts w:ascii="Times New Roman" w:eastAsia="Times New Roman" w:hAnsi="Times New Roman" w:cs="Times New Roman"/>
            <w:sz w:val="24"/>
            <w:szCs w:val="24"/>
          </w:rPr>
          <w:footnoteReference w:id="6"/>
        </w:r>
        <w:r w:rsidR="002628DC" w:rsidDel="00367FC7">
          <w:rPr>
            <w:rFonts w:ascii="Times New Roman" w:eastAsia="Times New Roman" w:hAnsi="Times New Roman" w:cs="Times New Roman"/>
            <w:sz w:val="24"/>
            <w:szCs w:val="24"/>
          </w:rPr>
          <w:delText xml:space="preserve"> Even though most of their violence was exacted on Mexicans and Mexican Americans, Rangers gained a reputation for harassing all people of color. </w:delText>
        </w:r>
      </w:del>
    </w:p>
    <w:p w14:paraId="00000009" w14:textId="1C6EEA86" w:rsidR="00F619CA" w:rsidDel="00367FC7" w:rsidRDefault="00037C0F" w:rsidP="00367FC7">
      <w:pPr>
        <w:spacing w:line="480" w:lineRule="auto"/>
        <w:rPr>
          <w:del w:id="140" w:author="Bowles, Emily" w:date="2019-09-06T17:52:00Z"/>
          <w:rFonts w:ascii="Times New Roman" w:eastAsia="Times New Roman" w:hAnsi="Times New Roman" w:cs="Times New Roman"/>
          <w:sz w:val="24"/>
          <w:szCs w:val="24"/>
        </w:rPr>
        <w:pPrChange w:id="141" w:author="Bowles, Emily" w:date="2019-09-06T17:51:00Z">
          <w:pPr>
            <w:spacing w:line="480" w:lineRule="auto"/>
            <w:ind w:firstLine="720"/>
          </w:pPr>
        </w:pPrChange>
      </w:pPr>
      <w:r>
        <w:rPr>
          <w:rFonts w:ascii="Times New Roman" w:eastAsia="Times New Roman" w:hAnsi="Times New Roman" w:cs="Times New Roman"/>
          <w:sz w:val="24"/>
          <w:szCs w:val="24"/>
        </w:rPr>
        <w:t xml:space="preserve">This Ranger Force fell under the leadership of four great men with reputations that survive today. </w:t>
      </w:r>
      <w:del w:id="142" w:author="Bowles, Emily" w:date="2019-09-06T18:05:00Z">
        <w:r w:rsidDel="00367FC7">
          <w:rPr>
            <w:rFonts w:ascii="Times New Roman" w:eastAsia="Times New Roman" w:hAnsi="Times New Roman" w:cs="Times New Roman"/>
            <w:sz w:val="24"/>
            <w:szCs w:val="24"/>
          </w:rPr>
          <w:delText>John A. Brooks, John H. Rogers, William J. McDonald and John R. Hughes served as the four captains of the Rangers during this time and led by example,</w:delText>
        </w:r>
        <w:r w:rsidR="00BF2467" w:rsidDel="00367FC7">
          <w:rPr>
            <w:rFonts w:ascii="Times New Roman" w:eastAsia="Times New Roman" w:hAnsi="Times New Roman" w:cs="Times New Roman"/>
            <w:sz w:val="24"/>
            <w:szCs w:val="24"/>
          </w:rPr>
          <w:delText xml:space="preserve"> embodying justice and fairness while</w:delText>
        </w:r>
        <w:r w:rsidDel="00367FC7">
          <w:rPr>
            <w:rFonts w:ascii="Times New Roman" w:eastAsia="Times New Roman" w:hAnsi="Times New Roman" w:cs="Times New Roman"/>
            <w:sz w:val="24"/>
            <w:szCs w:val="24"/>
          </w:rPr>
          <w:delText xml:space="preserve"> commanding the respect of civilians as well as the Rangers who served under them. </w:delText>
        </w:r>
      </w:del>
      <w:r>
        <w:rPr>
          <w:rFonts w:ascii="Times New Roman" w:eastAsia="Times New Roman" w:hAnsi="Times New Roman" w:cs="Times New Roman"/>
          <w:sz w:val="24"/>
          <w:szCs w:val="24"/>
        </w:rPr>
        <w:t xml:space="preserve">The so-called time of the “Four Good Captains” ended with the </w:t>
      </w:r>
      <w:r>
        <w:rPr>
          <w:rFonts w:ascii="Times New Roman" w:eastAsia="Times New Roman" w:hAnsi="Times New Roman" w:cs="Times New Roman"/>
          <w:sz w:val="24"/>
          <w:szCs w:val="24"/>
        </w:rPr>
        <w:lastRenderedPageBreak/>
        <w:t xml:space="preserve">retirement of </w:t>
      </w:r>
      <w:ins w:id="143" w:author="Bowles, Emily" w:date="2019-09-06T18:05:00Z">
        <w:r w:rsidR="00367FC7">
          <w:rPr>
            <w:rFonts w:ascii="Times New Roman" w:eastAsia="Times New Roman" w:hAnsi="Times New Roman" w:cs="Times New Roman"/>
            <w:sz w:val="24"/>
            <w:szCs w:val="24"/>
          </w:rPr>
          <w:t xml:space="preserve">John A. </w:t>
        </w:r>
      </w:ins>
      <w:r>
        <w:rPr>
          <w:rFonts w:ascii="Times New Roman" w:eastAsia="Times New Roman" w:hAnsi="Times New Roman" w:cs="Times New Roman"/>
          <w:sz w:val="24"/>
          <w:szCs w:val="24"/>
        </w:rPr>
        <w:t xml:space="preserve">Brooks, </w:t>
      </w:r>
      <w:ins w:id="144" w:author="Bowles, Emily" w:date="2019-09-06T18:05:00Z">
        <w:r w:rsidR="00367FC7">
          <w:rPr>
            <w:rFonts w:ascii="Times New Roman" w:eastAsia="Times New Roman" w:hAnsi="Times New Roman" w:cs="Times New Roman"/>
            <w:sz w:val="24"/>
            <w:szCs w:val="24"/>
          </w:rPr>
          <w:t xml:space="preserve">John H. </w:t>
        </w:r>
      </w:ins>
      <w:r>
        <w:rPr>
          <w:rFonts w:ascii="Times New Roman" w:eastAsia="Times New Roman" w:hAnsi="Times New Roman" w:cs="Times New Roman"/>
          <w:sz w:val="24"/>
          <w:szCs w:val="24"/>
        </w:rPr>
        <w:t xml:space="preserve">Rogers, and </w:t>
      </w:r>
      <w:ins w:id="145" w:author="Bowles, Emily" w:date="2019-09-06T18:05:00Z">
        <w:r w:rsidR="00367FC7">
          <w:rPr>
            <w:rFonts w:ascii="Times New Roman" w:eastAsia="Times New Roman" w:hAnsi="Times New Roman" w:cs="Times New Roman"/>
            <w:sz w:val="24"/>
            <w:szCs w:val="24"/>
          </w:rPr>
          <w:t xml:space="preserve">William J. </w:t>
        </w:r>
      </w:ins>
      <w:r>
        <w:rPr>
          <w:rFonts w:ascii="Times New Roman" w:eastAsia="Times New Roman" w:hAnsi="Times New Roman" w:cs="Times New Roman"/>
          <w:sz w:val="24"/>
          <w:szCs w:val="24"/>
        </w:rPr>
        <w:t xml:space="preserve">McDonald in the first decade of the twentieth century, and the Rangers entered a period of poor leadership, with the exception of </w:t>
      </w:r>
      <w:ins w:id="146" w:author="Bowles, Emily" w:date="2019-09-06T18:05:00Z">
        <w:r w:rsidR="00367FC7">
          <w:rPr>
            <w:rFonts w:ascii="Times New Roman" w:eastAsia="Times New Roman" w:hAnsi="Times New Roman" w:cs="Times New Roman"/>
            <w:sz w:val="24"/>
            <w:szCs w:val="24"/>
          </w:rPr>
          <w:t xml:space="preserve">John R. </w:t>
        </w:r>
      </w:ins>
      <w:r>
        <w:rPr>
          <w:rFonts w:ascii="Times New Roman" w:eastAsia="Times New Roman" w:hAnsi="Times New Roman" w:cs="Times New Roman"/>
          <w:sz w:val="24"/>
          <w:szCs w:val="24"/>
        </w:rPr>
        <w:t>Hughes.</w:t>
      </w:r>
      <w:r w:rsidR="00F24923">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w:t>
      </w:r>
      <w:del w:id="153" w:author="Bowles, Emily" w:date="2019-09-06T17:51:00Z">
        <w:r w:rsidDel="00367FC7">
          <w:rPr>
            <w:rFonts w:ascii="Times New Roman" w:eastAsia="Times New Roman" w:hAnsi="Times New Roman" w:cs="Times New Roman"/>
            <w:sz w:val="24"/>
            <w:szCs w:val="24"/>
          </w:rPr>
          <w:delText>It is the Texas Rangers under the “Four Good Captains” that are immortalized in pop culture and touted in the media as noble and heroic, but under these new captains</w:delText>
        </w:r>
        <w:r w:rsidR="00BF2467" w:rsidDel="00367FC7">
          <w:rPr>
            <w:rFonts w:ascii="Times New Roman" w:eastAsia="Times New Roman" w:hAnsi="Times New Roman" w:cs="Times New Roman"/>
            <w:sz w:val="24"/>
            <w:szCs w:val="24"/>
          </w:rPr>
          <w:delText xml:space="preserve"> – weaker in character – </w:delText>
        </w:r>
        <w:r w:rsidDel="00367FC7">
          <w:rPr>
            <w:rFonts w:ascii="Times New Roman" w:eastAsia="Times New Roman" w:hAnsi="Times New Roman" w:cs="Times New Roman"/>
            <w:sz w:val="24"/>
            <w:szCs w:val="24"/>
          </w:rPr>
          <w:delText xml:space="preserve">the brutality of the Rangers went nearly unchecked, and instances of violence against minorities increased. </w:delText>
        </w:r>
      </w:del>
      <w:r>
        <w:rPr>
          <w:rFonts w:ascii="Times New Roman" w:eastAsia="Times New Roman" w:hAnsi="Times New Roman" w:cs="Times New Roman"/>
          <w:sz w:val="24"/>
          <w:szCs w:val="24"/>
        </w:rPr>
        <w:t>The Rangers</w:t>
      </w:r>
      <w:r w:rsidR="00B207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duties remained focused on the Mexican frontier battling stock thieves during </w:t>
      </w:r>
      <w:r w:rsidR="00B2073A">
        <w:rPr>
          <w:rFonts w:ascii="Times New Roman" w:eastAsia="Times New Roman" w:hAnsi="Times New Roman" w:cs="Times New Roman"/>
          <w:sz w:val="24"/>
          <w:szCs w:val="24"/>
        </w:rPr>
        <w:t xml:space="preserve">Oscar </w:t>
      </w:r>
      <w:r>
        <w:rPr>
          <w:rFonts w:ascii="Times New Roman" w:eastAsia="Times New Roman" w:hAnsi="Times New Roman" w:cs="Times New Roman"/>
          <w:sz w:val="24"/>
          <w:szCs w:val="24"/>
        </w:rPr>
        <w:t>Colquitt’s two terms as governor, who left office in 1914 with a promise to South Texans afraid for their lives that he would “promptly send the State Rangers to give protection to our citizens, and these Rangers will shoot to kill</w:t>
      </w:r>
      <w:commentRangeStart w:id="154"/>
      <w:r w:rsidR="002242E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E2289">
        <w:rPr>
          <w:rStyle w:val="FootnoteReference"/>
          <w:rFonts w:ascii="Times New Roman" w:eastAsia="Times New Roman" w:hAnsi="Times New Roman" w:cs="Times New Roman"/>
          <w:sz w:val="24"/>
          <w:szCs w:val="24"/>
        </w:rPr>
        <w:footnoteReference w:id="8"/>
      </w:r>
      <w:commentRangeEnd w:id="154"/>
      <w:r w:rsidR="00B2073A">
        <w:rPr>
          <w:rStyle w:val="CommentReference"/>
        </w:rPr>
        <w:commentReference w:id="154"/>
      </w:r>
      <w:ins w:id="162" w:author="Bowles, Emily" w:date="2019-09-06T17:52:00Z">
        <w:r w:rsidR="00367FC7">
          <w:rPr>
            <w:rFonts w:ascii="Times New Roman" w:eastAsia="Times New Roman" w:hAnsi="Times New Roman" w:cs="Times New Roman"/>
            <w:sz w:val="24"/>
            <w:szCs w:val="24"/>
          </w:rPr>
          <w:t xml:space="preserve">  </w:t>
        </w:r>
      </w:ins>
    </w:p>
    <w:p w14:paraId="0000000A" w14:textId="609098C0" w:rsidR="00F619CA" w:rsidDel="00367FC7" w:rsidRDefault="00037C0F" w:rsidP="00367FC7">
      <w:pPr>
        <w:spacing w:line="480" w:lineRule="auto"/>
        <w:rPr>
          <w:del w:id="163" w:author="Bowles, Emily" w:date="2019-09-06T18:06:00Z"/>
          <w:rFonts w:ascii="Times New Roman" w:eastAsia="Times New Roman" w:hAnsi="Times New Roman" w:cs="Times New Roman"/>
          <w:sz w:val="24"/>
          <w:szCs w:val="24"/>
        </w:rPr>
      </w:pPr>
      <w:del w:id="164" w:author="Bowles, Emily" w:date="2019-09-06T17:52:00Z">
        <w:r w:rsidDel="00367FC7">
          <w:rPr>
            <w:rFonts w:ascii="Times New Roman" w:eastAsia="Times New Roman" w:hAnsi="Times New Roman" w:cs="Times New Roman"/>
            <w:sz w:val="24"/>
            <w:szCs w:val="24"/>
          </w:rPr>
          <w:delText xml:space="preserve">        </w:delText>
        </w:r>
        <w:r w:rsidDel="00367FC7">
          <w:rPr>
            <w:rFonts w:ascii="Times New Roman" w:eastAsia="Times New Roman" w:hAnsi="Times New Roman" w:cs="Times New Roman"/>
            <w:sz w:val="24"/>
            <w:szCs w:val="24"/>
          </w:rPr>
          <w:tab/>
          <w:delText xml:space="preserve">Ranger captains were generally appointed by the adjutant general, a tradition that changed with the election of Oscar B. Colquitt to governor of Texas in 1910 and began the politicization of the Rangers. </w:delText>
        </w:r>
      </w:del>
      <w:del w:id="165" w:author="Bowles, Emily" w:date="2019-09-06T18:06:00Z">
        <w:r w:rsidDel="00367FC7">
          <w:rPr>
            <w:rFonts w:ascii="Times New Roman" w:eastAsia="Times New Roman" w:hAnsi="Times New Roman" w:cs="Times New Roman"/>
            <w:sz w:val="24"/>
            <w:szCs w:val="24"/>
          </w:rPr>
          <w:delText>There were four companies, each with a captain, a sergeant, and twenty privates, under a charter first enacted in 1901, and then renewed in 1911 and 1917.</w:delText>
        </w:r>
        <w:r w:rsidR="00B046C3" w:rsidDel="00367FC7">
          <w:rPr>
            <w:rStyle w:val="FootnoteReference"/>
            <w:rFonts w:ascii="Times New Roman" w:eastAsia="Times New Roman" w:hAnsi="Times New Roman" w:cs="Times New Roman"/>
            <w:sz w:val="24"/>
            <w:szCs w:val="24"/>
          </w:rPr>
          <w:footnoteReference w:id="9"/>
        </w:r>
        <w:r w:rsidDel="00367FC7">
          <w:rPr>
            <w:rFonts w:ascii="Times New Roman" w:eastAsia="Times New Roman" w:hAnsi="Times New Roman" w:cs="Times New Roman"/>
            <w:sz w:val="24"/>
            <w:szCs w:val="24"/>
          </w:rPr>
          <w:delText xml:space="preserve"> </w:delText>
        </w:r>
      </w:del>
    </w:p>
    <w:p w14:paraId="2640DC16" w14:textId="77777777" w:rsidR="00367FC7" w:rsidRDefault="00367FC7" w:rsidP="00367FC7">
      <w:pPr>
        <w:spacing w:line="480" w:lineRule="auto"/>
        <w:rPr>
          <w:ins w:id="196" w:author="Bowles, Emily" w:date="2019-09-06T18:06:00Z"/>
          <w:rFonts w:ascii="Times New Roman" w:eastAsia="Times New Roman" w:hAnsi="Times New Roman" w:cs="Times New Roman"/>
          <w:sz w:val="24"/>
          <w:szCs w:val="24"/>
        </w:rPr>
      </w:pPr>
    </w:p>
    <w:p w14:paraId="0000000B" w14:textId="469C3884" w:rsidR="00F619CA" w:rsidDel="00367FC7" w:rsidRDefault="00037C0F" w:rsidP="00367FC7">
      <w:pPr>
        <w:spacing w:line="480" w:lineRule="auto"/>
        <w:rPr>
          <w:del w:id="197" w:author="Bowles, Emily" w:date="2019-09-06T17:52:00Z"/>
          <w:rFonts w:ascii="Times New Roman" w:eastAsia="Times New Roman" w:hAnsi="Times New Roman" w:cs="Times New Roman"/>
          <w:sz w:val="24"/>
          <w:szCs w:val="24"/>
        </w:rPr>
        <w:pPrChange w:id="198" w:author="Bowles, Emily" w:date="2019-09-06T18:06:00Z">
          <w:pPr>
            <w:spacing w:line="480" w:lineRule="auto"/>
          </w:pPr>
        </w:pPrChange>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del w:id="199" w:author="Bowles, Emily" w:date="2019-09-06T17:52:00Z">
        <w:r w:rsidDel="00367FC7">
          <w:rPr>
            <w:rFonts w:ascii="Times New Roman" w:eastAsia="Times New Roman" w:hAnsi="Times New Roman" w:cs="Times New Roman"/>
            <w:sz w:val="24"/>
            <w:szCs w:val="24"/>
          </w:rPr>
          <w:delText>In 1915, James Ferguson became governor at the same time the last of the Four Great Captains, John R. Hughes, retired, leaving the Ranger Force “with none but mediocrities or worse in positions of leadership.”</w:delText>
        </w:r>
        <w:r w:rsidR="009E2289" w:rsidDel="00367FC7">
          <w:rPr>
            <w:rStyle w:val="FootnoteReference"/>
            <w:rFonts w:ascii="Times New Roman" w:eastAsia="Times New Roman" w:hAnsi="Times New Roman" w:cs="Times New Roman"/>
            <w:sz w:val="24"/>
            <w:szCs w:val="24"/>
          </w:rPr>
          <w:footnoteReference w:id="10"/>
        </w:r>
        <w:r w:rsidDel="00367FC7">
          <w:rPr>
            <w:rFonts w:ascii="Times New Roman" w:eastAsia="Times New Roman" w:hAnsi="Times New Roman" w:cs="Times New Roman"/>
            <w:sz w:val="24"/>
            <w:szCs w:val="24"/>
          </w:rPr>
          <w:delText xml:space="preserve"> The exit of Ferguson due to </w:delText>
        </w:r>
        <w:r w:rsidR="005E774F" w:rsidDel="00367FC7">
          <w:rPr>
            <w:rFonts w:ascii="Times New Roman" w:eastAsia="Times New Roman" w:hAnsi="Times New Roman" w:cs="Times New Roman"/>
            <w:sz w:val="24"/>
            <w:szCs w:val="24"/>
          </w:rPr>
          <w:delText>impeachment</w:delText>
        </w:r>
        <w:r w:rsidDel="00367FC7">
          <w:rPr>
            <w:rFonts w:ascii="Times New Roman" w:eastAsia="Times New Roman" w:hAnsi="Times New Roman" w:cs="Times New Roman"/>
            <w:sz w:val="24"/>
            <w:szCs w:val="24"/>
          </w:rPr>
          <w:delText xml:space="preserve"> in 1917 saw the entrance of William P. Hobby, and ultimately led to a move west by the Rangers into the Big Bend to deal with Mexican banditry, a move that exacerbated the already poor relations with Mexico.  A new adjutant general under Governor Hobby, W. D. Cope, </w:delText>
        </w:r>
        <w:r w:rsidR="005E774F" w:rsidDel="00367FC7">
          <w:rPr>
            <w:rFonts w:ascii="Times New Roman" w:eastAsia="Times New Roman" w:hAnsi="Times New Roman" w:cs="Times New Roman"/>
            <w:sz w:val="24"/>
            <w:szCs w:val="24"/>
          </w:rPr>
          <w:delText>brought</w:delText>
        </w:r>
        <w:r w:rsidDel="00367FC7">
          <w:rPr>
            <w:rFonts w:ascii="Times New Roman" w:eastAsia="Times New Roman" w:hAnsi="Times New Roman" w:cs="Times New Roman"/>
            <w:sz w:val="24"/>
            <w:szCs w:val="24"/>
          </w:rPr>
          <w:delText xml:space="preserve"> more care in the recruitment process and greater awareness of the public perception of the Rangers. Recruitment and appointments slowly became a matter of meritocracy again under Cope and Hobby, rather than political appointments.</w:delText>
        </w:r>
        <w:r w:rsidR="00F24923" w:rsidDel="00367FC7">
          <w:rPr>
            <w:rStyle w:val="FootnoteReference"/>
            <w:rFonts w:ascii="Times New Roman" w:eastAsia="Times New Roman" w:hAnsi="Times New Roman" w:cs="Times New Roman"/>
            <w:sz w:val="24"/>
            <w:szCs w:val="24"/>
          </w:rPr>
          <w:footnoteReference w:id="11"/>
        </w:r>
      </w:del>
      <w:r>
        <w:rPr>
          <w:rFonts w:ascii="Times New Roman" w:eastAsia="Times New Roman" w:hAnsi="Times New Roman" w:cs="Times New Roman"/>
          <w:sz w:val="24"/>
          <w:szCs w:val="24"/>
        </w:rPr>
        <w:t xml:space="preserve"> </w:t>
      </w:r>
    </w:p>
    <w:p w14:paraId="0000000C" w14:textId="139CA173" w:rsidR="00F619CA" w:rsidDel="00367FC7" w:rsidRDefault="00037C0F" w:rsidP="00367FC7">
      <w:pPr>
        <w:spacing w:line="480" w:lineRule="auto"/>
        <w:rPr>
          <w:del w:id="218" w:author="Bowles, Emily" w:date="2019-09-06T17:54:00Z"/>
          <w:rFonts w:ascii="Times New Roman" w:eastAsia="Times New Roman" w:hAnsi="Times New Roman" w:cs="Times New Roman"/>
          <w:sz w:val="24"/>
          <w:szCs w:val="24"/>
        </w:rPr>
        <w:pPrChange w:id="219" w:author="Bowles, Emily" w:date="2019-09-06T18:06:00Z">
          <w:pPr>
            <w:spacing w:line="480" w:lineRule="auto"/>
          </w:pPr>
        </w:pPrChange>
      </w:pPr>
      <w:del w:id="220" w:author="Bowles, Emily" w:date="2019-09-06T17:52:00Z">
        <w:r w:rsidDel="00367FC7">
          <w:rPr>
            <w:rFonts w:ascii="Times New Roman" w:eastAsia="Times New Roman" w:hAnsi="Times New Roman" w:cs="Times New Roman"/>
            <w:sz w:val="24"/>
            <w:szCs w:val="24"/>
          </w:rPr>
          <w:delText xml:space="preserve">        </w:delText>
        </w:r>
        <w:r w:rsidDel="00367FC7">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The decade preceding the Sherman Affair saw a renewed Ranger Force under new governor Pat Morris Neff, who valued the qualities that made the Rangers into the mythic lawmen of the media and worked to change the image that the Rangers earned in the decades following the Mexican War. The 1920s coincided with the resurgence </w:t>
      </w:r>
      <w:r w:rsidR="005E774F">
        <w:rPr>
          <w:rFonts w:ascii="Times New Roman" w:eastAsia="Times New Roman" w:hAnsi="Times New Roman" w:cs="Times New Roman"/>
          <w:sz w:val="24"/>
          <w:szCs w:val="24"/>
        </w:rPr>
        <w:t xml:space="preserve">in Texas </w:t>
      </w:r>
      <w:r>
        <w:rPr>
          <w:rFonts w:ascii="Times New Roman" w:eastAsia="Times New Roman" w:hAnsi="Times New Roman" w:cs="Times New Roman"/>
          <w:sz w:val="24"/>
          <w:szCs w:val="24"/>
        </w:rPr>
        <w:t>of the Ku Klux Klan, the self-proclaimed “Keepers of Law and Order</w:t>
      </w:r>
      <w:ins w:id="221" w:author="Bowles, Emily" w:date="2019-09-06T17:53:00Z">
        <w:r w:rsidR="00367FC7">
          <w:rPr>
            <w:rFonts w:ascii="Times New Roman" w:eastAsia="Times New Roman" w:hAnsi="Times New Roman" w:cs="Times New Roman"/>
            <w:sz w:val="24"/>
            <w:szCs w:val="24"/>
          </w:rPr>
          <w:t xml:space="preserve">.  </w:t>
        </w:r>
      </w:ins>
      <w:del w:id="222" w:author="Bowles, Emily" w:date="2019-09-06T17:53:00Z">
        <w:r w:rsidDel="00367FC7">
          <w:rPr>
            <w:rFonts w:ascii="Times New Roman" w:eastAsia="Times New Roman" w:hAnsi="Times New Roman" w:cs="Times New Roman"/>
            <w:sz w:val="24"/>
            <w:szCs w:val="24"/>
          </w:rPr>
          <w:delText>.”</w:delText>
        </w:r>
        <w:r w:rsidR="009E2289" w:rsidDel="00367FC7">
          <w:rPr>
            <w:rStyle w:val="FootnoteReference"/>
            <w:rFonts w:ascii="Times New Roman" w:eastAsia="Times New Roman" w:hAnsi="Times New Roman" w:cs="Times New Roman"/>
            <w:sz w:val="24"/>
            <w:szCs w:val="24"/>
          </w:rPr>
          <w:footnoteReference w:id="12"/>
        </w:r>
        <w:r w:rsidDel="00367FC7">
          <w:rPr>
            <w:rFonts w:ascii="Times New Roman" w:eastAsia="Times New Roman" w:hAnsi="Times New Roman" w:cs="Times New Roman"/>
            <w:sz w:val="24"/>
            <w:szCs w:val="24"/>
          </w:rPr>
          <w:delText xml:space="preserve"> Governor Neff’s strict belief in the need for tough law enforcement led to his refusal to condemn the Klan and their racial violence, as well as his refusal to use the Texas Rangers to put an end to the Klan’s activities. The Rangers remained dedicated to fighting bandits and prohibition and all but ignored the activities of the Klan. </w:delText>
        </w:r>
      </w:del>
      <w:r>
        <w:rPr>
          <w:rFonts w:ascii="Times New Roman" w:eastAsia="Times New Roman" w:hAnsi="Times New Roman" w:cs="Times New Roman"/>
          <w:sz w:val="24"/>
          <w:szCs w:val="24"/>
        </w:rPr>
        <w:t xml:space="preserve">By 1924, however, the Klan was </w:t>
      </w:r>
      <w:r w:rsidR="00BF2467">
        <w:rPr>
          <w:rFonts w:ascii="Times New Roman" w:eastAsia="Times New Roman" w:hAnsi="Times New Roman" w:cs="Times New Roman"/>
          <w:sz w:val="24"/>
          <w:szCs w:val="24"/>
        </w:rPr>
        <w:t>more or less</w:t>
      </w:r>
      <w:r>
        <w:rPr>
          <w:rFonts w:ascii="Times New Roman" w:eastAsia="Times New Roman" w:hAnsi="Times New Roman" w:cs="Times New Roman"/>
          <w:sz w:val="24"/>
          <w:szCs w:val="24"/>
        </w:rPr>
        <w:t xml:space="preserve"> broken, and the Rangers feared the results of the upcoming gubernatorial race.</w:t>
      </w:r>
      <w:r w:rsidR="00B046C3">
        <w:rPr>
          <w:rStyle w:val="FootnoteReference"/>
          <w:rFonts w:ascii="Times New Roman" w:eastAsia="Times New Roman" w:hAnsi="Times New Roman" w:cs="Times New Roman"/>
          <w:sz w:val="24"/>
          <w:szCs w:val="24"/>
        </w:rPr>
        <w:footnoteReference w:id="13"/>
      </w:r>
      <w:r>
        <w:rPr>
          <w:rFonts w:ascii="Times New Roman" w:eastAsia="Times New Roman" w:hAnsi="Times New Roman" w:cs="Times New Roman"/>
          <w:sz w:val="24"/>
          <w:szCs w:val="24"/>
        </w:rPr>
        <w:t xml:space="preserve"> </w:t>
      </w:r>
    </w:p>
    <w:p w14:paraId="0000000D" w14:textId="6A34D826" w:rsidR="00F619CA" w:rsidRDefault="00037C0F" w:rsidP="00367FC7">
      <w:pPr>
        <w:spacing w:line="480" w:lineRule="auto"/>
        <w:rPr>
          <w:rFonts w:ascii="Times New Roman" w:eastAsia="Times New Roman" w:hAnsi="Times New Roman" w:cs="Times New Roman"/>
          <w:sz w:val="24"/>
          <w:szCs w:val="24"/>
        </w:rPr>
      </w:pPr>
      <w:del w:id="242" w:author="Bowles, Emily" w:date="2019-09-06T17:54:00Z">
        <w:r w:rsidDel="00367FC7">
          <w:rPr>
            <w:rFonts w:ascii="Times New Roman" w:eastAsia="Times New Roman" w:hAnsi="Times New Roman" w:cs="Times New Roman"/>
            <w:sz w:val="24"/>
            <w:szCs w:val="24"/>
          </w:rPr>
          <w:tab/>
          <w:delText xml:space="preserve">Former governor Jim Ferguson served as First Husband of Texas after his wife, Miriam A. Ferguson won the governor’s seat in 1924.  With “Ma” Ferguson as governor in name only and her husband wielding the power of the position, the Ranger force was decreased in power, only retaining some of their original </w:delText>
        </w:r>
        <w:r w:rsidR="00BF2467" w:rsidDel="00367FC7">
          <w:rPr>
            <w:rFonts w:ascii="Times New Roman" w:eastAsia="Times New Roman" w:hAnsi="Times New Roman" w:cs="Times New Roman"/>
            <w:sz w:val="24"/>
            <w:szCs w:val="24"/>
          </w:rPr>
          <w:delText>function</w:delText>
        </w:r>
        <w:r w:rsidDel="00367FC7">
          <w:rPr>
            <w:rFonts w:ascii="Times New Roman" w:eastAsia="Times New Roman" w:hAnsi="Times New Roman" w:cs="Times New Roman"/>
            <w:sz w:val="24"/>
            <w:szCs w:val="24"/>
          </w:rPr>
          <w:delText xml:space="preserve"> after attorney general, Daniel J. Moody, appealed on their behalf and restored the Ranger Act of 1901. </w:delText>
        </w:r>
      </w:del>
      <w:r>
        <w:rPr>
          <w:rFonts w:ascii="Times New Roman" w:eastAsia="Times New Roman" w:hAnsi="Times New Roman" w:cs="Times New Roman"/>
          <w:sz w:val="24"/>
          <w:szCs w:val="24"/>
        </w:rPr>
        <w:t>Known as the “Ferguson Era,” 1925 through 1927 “had been a doleful time for the Texas Rangers,” but the accession of Dan Moody to the governor’s seat in 1927 would soon change the Rangers for the better, yet again.</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w:t>
      </w:r>
    </w:p>
    <w:p w14:paraId="0000000E" w14:textId="38CC91C0" w:rsidR="00F619CA" w:rsidRDefault="00037C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an instance of foreshadowing worthy of a Hollywood movie, Frank Hamer, </w:t>
      </w:r>
      <w:r w:rsidR="003A565E">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 xml:space="preserve">captain again, and federal agent Manuel “Lone Wolf”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served together in Borger, Hutchinson County, only a few years before the Sherman Affair.  Following the murder of three lawmen in 1927, Governor Moody, along with the federal prohibition </w:t>
      </w:r>
      <w:commentRangeStart w:id="249"/>
      <w:r>
        <w:rPr>
          <w:rFonts w:ascii="Times New Roman" w:eastAsia="Times New Roman" w:hAnsi="Times New Roman" w:cs="Times New Roman"/>
          <w:sz w:val="24"/>
          <w:szCs w:val="24"/>
        </w:rPr>
        <w:t>administration</w:t>
      </w:r>
      <w:commentRangeEnd w:id="249"/>
      <w:r w:rsidR="00F71586">
        <w:rPr>
          <w:rStyle w:val="CommentReference"/>
        </w:rPr>
        <w:commentReference w:id="249"/>
      </w:r>
      <w:r>
        <w:rPr>
          <w:rFonts w:ascii="Times New Roman" w:eastAsia="Times New Roman" w:hAnsi="Times New Roman" w:cs="Times New Roman"/>
          <w:sz w:val="24"/>
          <w:szCs w:val="24"/>
        </w:rPr>
        <w:t xml:space="preserve"> based in Fort Worth sent agents to clean up the newly incorporated town.  Hamer arrived in Borger carrying orders to “remain until the law wins out over the lawless,” and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arrived soon </w:t>
      </w:r>
      <w:r>
        <w:rPr>
          <w:rFonts w:ascii="Times New Roman" w:eastAsia="Times New Roman" w:hAnsi="Times New Roman" w:cs="Times New Roman"/>
          <w:sz w:val="24"/>
          <w:szCs w:val="24"/>
        </w:rPr>
        <w:lastRenderedPageBreak/>
        <w:t>after.</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The pair</w:t>
      </w:r>
      <w:r w:rsidR="00BC1B64">
        <w:rPr>
          <w:rFonts w:ascii="Times New Roman" w:eastAsia="Times New Roman" w:hAnsi="Times New Roman" w:cs="Times New Roman"/>
          <w:sz w:val="24"/>
          <w:szCs w:val="24"/>
        </w:rPr>
        <w:t xml:space="preserve"> – along </w:t>
      </w:r>
      <w:r>
        <w:rPr>
          <w:rFonts w:ascii="Times New Roman" w:eastAsia="Times New Roman" w:hAnsi="Times New Roman" w:cs="Times New Roman"/>
          <w:sz w:val="24"/>
          <w:szCs w:val="24"/>
        </w:rPr>
        <w:t>with others</w:t>
      </w:r>
      <w:r w:rsidR="00BC1B64">
        <w:rPr>
          <w:rFonts w:ascii="Times New Roman" w:eastAsia="Times New Roman" w:hAnsi="Times New Roman" w:cs="Times New Roman"/>
          <w:sz w:val="24"/>
          <w:szCs w:val="24"/>
        </w:rPr>
        <w:t xml:space="preserve"> – proved </w:t>
      </w:r>
      <w:r>
        <w:rPr>
          <w:rFonts w:ascii="Times New Roman" w:eastAsia="Times New Roman" w:hAnsi="Times New Roman" w:cs="Times New Roman"/>
          <w:sz w:val="24"/>
          <w:szCs w:val="24"/>
        </w:rPr>
        <w:t xml:space="preserve">so effective, however, that shortly after their cleanup began, nearly all witnesses fled the town and a case against the guilty parties became impossible to prosecute. While the town was now free of the majority of original conspirators, </w:t>
      </w:r>
      <w:proofErr w:type="spellStart"/>
      <w:r>
        <w:rPr>
          <w:rFonts w:ascii="Times New Roman" w:eastAsia="Times New Roman" w:hAnsi="Times New Roman" w:cs="Times New Roman"/>
          <w:sz w:val="24"/>
          <w:szCs w:val="24"/>
        </w:rPr>
        <w:t>Gonzaullas’</w:t>
      </w:r>
      <w:r w:rsidR="002628DC">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report warned that a reorganization seemed likely and Borger remained unsafe.</w:t>
      </w:r>
      <w:r w:rsidR="00F24923">
        <w:rPr>
          <w:rStyle w:val="FootnoteReference"/>
          <w:rFonts w:ascii="Times New Roman" w:eastAsia="Times New Roman" w:hAnsi="Times New Roman" w:cs="Times New Roman"/>
          <w:sz w:val="24"/>
          <w:szCs w:val="24"/>
        </w:rPr>
        <w:footnoteReference w:id="16"/>
      </w:r>
      <w:r>
        <w:rPr>
          <w:rFonts w:ascii="Times New Roman" w:eastAsia="Times New Roman" w:hAnsi="Times New Roman" w:cs="Times New Roman"/>
          <w:sz w:val="24"/>
          <w:szCs w:val="24"/>
        </w:rPr>
        <w:t xml:space="preserve"> </w:t>
      </w:r>
    </w:p>
    <w:p w14:paraId="0000000F" w14:textId="118DA1E3" w:rsidR="00F619CA" w:rsidRDefault="00037C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Dan Moody’s reelection as governor in 1928, </w:t>
      </w:r>
      <w:proofErr w:type="spellStart"/>
      <w:r>
        <w:rPr>
          <w:rFonts w:ascii="Times New Roman" w:eastAsia="Times New Roman" w:hAnsi="Times New Roman" w:cs="Times New Roman"/>
          <w:sz w:val="24"/>
          <w:szCs w:val="24"/>
        </w:rPr>
        <w:t>Gonzaullas’</w:t>
      </w:r>
      <w:r w:rsidR="002628DC">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Borger report proved prescient. Criminals murdered the new district attorney John A. Holmes in his garage on the night of September 13, 1929, and Governor Moody sent several Rangers, including Hamer and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to investigate and restore order.  Upon receipt of the Rangers’ report, Moody placed Hutchinson County under martial law for several weeks until all officials called on to resign did so. Their second time in Borger proved successful, and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and Hamer returned to their regular Ranger duties until the following May.  The </w:t>
      </w:r>
      <w:r w:rsidR="00BC1B64">
        <w:rPr>
          <w:rFonts w:ascii="Times New Roman" w:eastAsia="Times New Roman" w:hAnsi="Times New Roman" w:cs="Times New Roman"/>
          <w:sz w:val="24"/>
          <w:szCs w:val="24"/>
        </w:rPr>
        <w:t>best-known</w:t>
      </w:r>
      <w:r>
        <w:rPr>
          <w:rFonts w:ascii="Times New Roman" w:eastAsia="Times New Roman" w:hAnsi="Times New Roman" w:cs="Times New Roman"/>
          <w:sz w:val="24"/>
          <w:szCs w:val="24"/>
        </w:rPr>
        <w:t xml:space="preserve"> Ranger of his time, Hamer embodied the gruff fierceness of the Rangers in pop </w:t>
      </w:r>
      <w:r w:rsidR="00BC1B64">
        <w:rPr>
          <w:rFonts w:ascii="Times New Roman" w:eastAsia="Times New Roman" w:hAnsi="Times New Roman" w:cs="Times New Roman"/>
          <w:sz w:val="24"/>
          <w:szCs w:val="24"/>
        </w:rPr>
        <w:t>culture and</w:t>
      </w:r>
      <w:r>
        <w:rPr>
          <w:rFonts w:ascii="Times New Roman" w:eastAsia="Times New Roman" w:hAnsi="Times New Roman" w:cs="Times New Roman"/>
          <w:sz w:val="24"/>
          <w:szCs w:val="24"/>
        </w:rPr>
        <w:t xml:space="preserve"> boast</w:t>
      </w:r>
      <w:r w:rsidR="00F7158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 impressive resume that includes the investigation and eventual killing or disbanding of the famed Barrow Gang. </w:t>
      </w:r>
    </w:p>
    <w:p w14:paraId="00000010" w14:textId="671459B5" w:rsidR="00F619CA" w:rsidRDefault="00037C0F">
      <w:pPr>
        <w:spacing w:line="480" w:lineRule="auto"/>
        <w:ind w:firstLine="720"/>
        <w:rPr>
          <w:rFonts w:ascii="Times New Roman" w:eastAsia="Times New Roman" w:hAnsi="Times New Roman" w:cs="Times New Roman"/>
          <w:sz w:val="24"/>
          <w:szCs w:val="24"/>
        </w:rPr>
      </w:pPr>
      <w:del w:id="274" w:author="Bowles, Emily" w:date="2019-09-06T17:55:00Z">
        <w:r w:rsidDel="00367FC7">
          <w:rPr>
            <w:rFonts w:ascii="Times New Roman" w:eastAsia="Times New Roman" w:hAnsi="Times New Roman" w:cs="Times New Roman"/>
            <w:sz w:val="24"/>
            <w:szCs w:val="24"/>
          </w:rPr>
          <w:delText>Born March 17, 1884</w:delText>
        </w:r>
        <w:r w:rsidR="00F71586" w:rsidDel="00367FC7">
          <w:rPr>
            <w:rFonts w:ascii="Times New Roman" w:eastAsia="Times New Roman" w:hAnsi="Times New Roman" w:cs="Times New Roman"/>
            <w:sz w:val="24"/>
            <w:szCs w:val="24"/>
          </w:rPr>
          <w:delText>,</w:delText>
        </w:r>
        <w:r w:rsidDel="00367FC7">
          <w:rPr>
            <w:rFonts w:ascii="Times New Roman" w:eastAsia="Times New Roman" w:hAnsi="Times New Roman" w:cs="Times New Roman"/>
            <w:sz w:val="24"/>
            <w:szCs w:val="24"/>
          </w:rPr>
          <w:delText xml:space="preserve"> to Frank and Lou Emma in Fairview, Texas, Francis Augustus Hamer grew up on a farm in San Saba, Texas.   </w:delText>
        </w:r>
      </w:del>
      <w:r>
        <w:rPr>
          <w:rFonts w:ascii="Times New Roman" w:eastAsia="Times New Roman" w:hAnsi="Times New Roman" w:cs="Times New Roman"/>
          <w:sz w:val="24"/>
          <w:szCs w:val="24"/>
        </w:rPr>
        <w:t xml:space="preserve">Before his esteemed career as a Texas Ranger, Frank Hamer dreamt of becoming a preacher.  By the age of sixteen, circumstances forced him to become either a lawman or an outlaw.  Along with his younger brother, and fellow future Texas Ranger, Harrison, Hamer entered into a sharecropping agreement with a local farmer in 1900.  The farmer, Dan McSwain, took notice of Hamer’s exceptional skill with a gun and offered the future Ranger captain $200 to murder an enemy rancher. Both Hamer boys told the intended victim that night of the farmer’s plan, and the following day McSwain attempted to murder the elder Hamer, hitting him in the </w:t>
      </w:r>
      <w:r>
        <w:rPr>
          <w:rFonts w:ascii="Times New Roman" w:eastAsia="Times New Roman" w:hAnsi="Times New Roman" w:cs="Times New Roman"/>
          <w:sz w:val="24"/>
          <w:szCs w:val="24"/>
        </w:rPr>
        <w:lastRenderedPageBreak/>
        <w:t xml:space="preserve">back with buckshot while the </w:t>
      </w:r>
      <w:r w:rsidR="00BC1B64">
        <w:rPr>
          <w:rFonts w:ascii="Times New Roman" w:eastAsia="Times New Roman" w:hAnsi="Times New Roman" w:cs="Times New Roman"/>
          <w:sz w:val="24"/>
          <w:szCs w:val="24"/>
        </w:rPr>
        <w:t>sixteen-year-old</w:t>
      </w:r>
      <w:r>
        <w:rPr>
          <w:rFonts w:ascii="Times New Roman" w:eastAsia="Times New Roman" w:hAnsi="Times New Roman" w:cs="Times New Roman"/>
          <w:sz w:val="24"/>
          <w:szCs w:val="24"/>
        </w:rPr>
        <w:t xml:space="preserve"> tried to escape. Following a period of convalescence away from home in West Texas, Hamer returned to the McSwain residence and killed his would-be murderer.  Thereafter, he pledged to “pursue outlaws relentlessly and bring them to justice.”</w:t>
      </w:r>
      <w:r>
        <w:rPr>
          <w:rFonts w:ascii="Times New Roman" w:eastAsia="Times New Roman" w:hAnsi="Times New Roman" w:cs="Times New Roman"/>
          <w:sz w:val="24"/>
          <w:szCs w:val="24"/>
          <w:vertAlign w:val="superscript"/>
        </w:rPr>
        <w:footnoteReference w:id="17"/>
      </w:r>
    </w:p>
    <w:p w14:paraId="00000011" w14:textId="77ACE05D" w:rsidR="00F619CA" w:rsidDel="00367FC7" w:rsidRDefault="00037C0F">
      <w:pPr>
        <w:spacing w:line="480" w:lineRule="auto"/>
        <w:ind w:firstLine="720"/>
        <w:rPr>
          <w:del w:id="283" w:author="Bowles, Emily" w:date="2019-09-06T17:56:00Z"/>
          <w:rFonts w:ascii="Times New Roman" w:eastAsia="Times New Roman" w:hAnsi="Times New Roman" w:cs="Times New Roman"/>
          <w:sz w:val="24"/>
          <w:szCs w:val="24"/>
        </w:rPr>
      </w:pPr>
      <w:del w:id="284" w:author="Bowles, Emily" w:date="2019-09-06T17:56:00Z">
        <w:r w:rsidDel="00367FC7">
          <w:rPr>
            <w:rFonts w:ascii="Times New Roman" w:eastAsia="Times New Roman" w:hAnsi="Times New Roman" w:cs="Times New Roman"/>
            <w:sz w:val="24"/>
            <w:szCs w:val="24"/>
          </w:rPr>
          <w:delText>Hamer’s second test of character occurred in 19</w:delText>
        </w:r>
        <w:r w:rsidR="00F71586" w:rsidDel="00367FC7">
          <w:rPr>
            <w:rFonts w:ascii="Times New Roman" w:eastAsia="Times New Roman" w:hAnsi="Times New Roman" w:cs="Times New Roman"/>
            <w:sz w:val="24"/>
            <w:szCs w:val="24"/>
          </w:rPr>
          <w:delText>03</w:delText>
        </w:r>
        <w:r w:rsidDel="00367FC7">
          <w:rPr>
            <w:rFonts w:ascii="Times New Roman" w:eastAsia="Times New Roman" w:hAnsi="Times New Roman" w:cs="Times New Roman"/>
            <w:sz w:val="24"/>
            <w:szCs w:val="24"/>
          </w:rPr>
          <w:delText xml:space="preserve"> while serving as a cattle wrangler for the brother of notorious outlaw, Tom “Black Jack” Ketchum. Recruited by a member of this outlaw gang to aid in a bank robbery, their plans were interrupted at the last minute by a foreman ordering the young men to return the horses to a stable, which offered Hamer a chance to think clearly about his actions.  He again vowed to be on the right side of the </w:delText>
        </w:r>
        <w:r w:rsidR="00BC1B64" w:rsidDel="00367FC7">
          <w:rPr>
            <w:rFonts w:ascii="Times New Roman" w:eastAsia="Times New Roman" w:hAnsi="Times New Roman" w:cs="Times New Roman"/>
            <w:sz w:val="24"/>
            <w:szCs w:val="24"/>
          </w:rPr>
          <w:delText>law and</w:delText>
        </w:r>
        <w:r w:rsidDel="00367FC7">
          <w:rPr>
            <w:rFonts w:ascii="Times New Roman" w:eastAsia="Times New Roman" w:hAnsi="Times New Roman" w:cs="Times New Roman"/>
            <w:sz w:val="24"/>
            <w:szCs w:val="24"/>
          </w:rPr>
          <w:delText xml:space="preserve"> apprehended his first criminal</w:delText>
        </w:r>
        <w:r w:rsidR="00BC1B64" w:rsidDel="00367FC7">
          <w:rPr>
            <w:rFonts w:ascii="Times New Roman" w:eastAsia="Times New Roman" w:hAnsi="Times New Roman" w:cs="Times New Roman"/>
            <w:sz w:val="24"/>
            <w:szCs w:val="24"/>
          </w:rPr>
          <w:delText xml:space="preserve"> – as a civilian – in </w:delText>
        </w:r>
        <w:r w:rsidDel="00367FC7">
          <w:rPr>
            <w:rFonts w:ascii="Times New Roman" w:eastAsia="Times New Roman" w:hAnsi="Times New Roman" w:cs="Times New Roman"/>
            <w:sz w:val="24"/>
            <w:szCs w:val="24"/>
          </w:rPr>
          <w:delText xml:space="preserve">October of 1905. As Hamer delivered the </w:delText>
        </w:r>
        <w:r w:rsidR="00BC1B64" w:rsidDel="00367FC7">
          <w:rPr>
            <w:rFonts w:ascii="Times New Roman" w:eastAsia="Times New Roman" w:hAnsi="Times New Roman" w:cs="Times New Roman"/>
            <w:sz w:val="24"/>
            <w:szCs w:val="24"/>
          </w:rPr>
          <w:delText>horse thief</w:delText>
        </w:r>
        <w:r w:rsidDel="00367FC7">
          <w:rPr>
            <w:rFonts w:ascii="Times New Roman" w:eastAsia="Times New Roman" w:hAnsi="Times New Roman" w:cs="Times New Roman"/>
            <w:sz w:val="24"/>
            <w:szCs w:val="24"/>
          </w:rPr>
          <w:delText xml:space="preserve"> to the sheriff, the lawman asked Hamer if he would like to become a Texas Ranger, and Hamer’s fate was sealed.</w:delText>
        </w:r>
        <w:r w:rsidR="00F24923" w:rsidDel="00367FC7">
          <w:rPr>
            <w:rStyle w:val="FootnoteReference"/>
            <w:rFonts w:ascii="Times New Roman" w:eastAsia="Times New Roman" w:hAnsi="Times New Roman" w:cs="Times New Roman"/>
            <w:sz w:val="24"/>
            <w:szCs w:val="24"/>
          </w:rPr>
          <w:footnoteReference w:id="18"/>
        </w:r>
        <w:r w:rsidDel="00367FC7">
          <w:rPr>
            <w:rFonts w:ascii="Times New Roman" w:eastAsia="Times New Roman" w:hAnsi="Times New Roman" w:cs="Times New Roman"/>
            <w:sz w:val="24"/>
            <w:szCs w:val="24"/>
          </w:rPr>
          <w:delText xml:space="preserve"> </w:delText>
        </w:r>
      </w:del>
    </w:p>
    <w:p w14:paraId="00000012" w14:textId="7614CC39" w:rsidR="00F619CA" w:rsidDel="00367FC7" w:rsidRDefault="00037C0F">
      <w:pPr>
        <w:spacing w:line="480" w:lineRule="auto"/>
        <w:ind w:firstLine="720"/>
        <w:rPr>
          <w:del w:id="297" w:author="Bowles, Emily" w:date="2019-09-06T18:07: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April 21, 1906, Frank Hamer enlisted in the Texas Rangers as a private at just twenty-two years old. </w:t>
      </w:r>
      <w:del w:id="298" w:author="Bowles, Emily" w:date="2019-09-06T18:22:00Z">
        <w:r w:rsidDel="00367FC7">
          <w:rPr>
            <w:rFonts w:ascii="Times New Roman" w:eastAsia="Times New Roman" w:hAnsi="Times New Roman" w:cs="Times New Roman"/>
            <w:sz w:val="24"/>
            <w:szCs w:val="24"/>
          </w:rPr>
          <w:delText>Hamer’s distinguished record only grew in 1908 when he accepted the position of City Marshal in Navasota, a position that saw incredible turnover and turmoil.</w:delText>
        </w:r>
      </w:del>
      <w:del w:id="299" w:author="Bowles, Emily" w:date="2019-09-06T18:07:00Z">
        <w:r w:rsidDel="00367FC7">
          <w:rPr>
            <w:rFonts w:ascii="Times New Roman" w:eastAsia="Times New Roman" w:hAnsi="Times New Roman" w:cs="Times New Roman"/>
            <w:sz w:val="24"/>
            <w:szCs w:val="24"/>
          </w:rPr>
          <w:delText xml:space="preserve"> Known for rarely throwing a punch but choosing instead to slap an enemy’s ear with an open hand, Hamer used his weapon only when his slaps or kicks failed to subdue a criminal, and in only three years the once crime-ridden town of Navasota became a safe place to live</w:delText>
        </w:r>
      </w:del>
      <w:del w:id="300" w:author="Bowles, Emily" w:date="2019-09-06T18:22:00Z">
        <w:r w:rsidDel="00367FC7">
          <w:rPr>
            <w:rFonts w:ascii="Times New Roman" w:eastAsia="Times New Roman" w:hAnsi="Times New Roman" w:cs="Times New Roman"/>
            <w:sz w:val="24"/>
            <w:szCs w:val="24"/>
          </w:rPr>
          <w:delText xml:space="preserve">. Hamer resigned </w:delText>
        </w:r>
      </w:del>
      <w:del w:id="301" w:author="Bowles, Emily" w:date="2019-09-06T18:07:00Z">
        <w:r w:rsidDel="00367FC7">
          <w:rPr>
            <w:rFonts w:ascii="Times New Roman" w:eastAsia="Times New Roman" w:hAnsi="Times New Roman" w:cs="Times New Roman"/>
            <w:sz w:val="24"/>
            <w:szCs w:val="24"/>
          </w:rPr>
          <w:delText>as</w:delText>
        </w:r>
      </w:del>
      <w:del w:id="302" w:author="Bowles, Emily" w:date="2019-09-06T18:22:00Z">
        <w:r w:rsidDel="00367FC7">
          <w:rPr>
            <w:rFonts w:ascii="Times New Roman" w:eastAsia="Times New Roman" w:hAnsi="Times New Roman" w:cs="Times New Roman"/>
            <w:sz w:val="24"/>
            <w:szCs w:val="24"/>
          </w:rPr>
          <w:delText xml:space="preserve"> City Marshal in 1911 and moved to Houston to work for the mayor.  As a special officer for Mayor Baldwin Rice in Houston, Hamer proved an honest and just lawman, even arresting a fellow officer for “brutally pistol-whipping a man in front of the man’s wife and children.”</w:delText>
        </w:r>
        <w:r w:rsidDel="00367FC7">
          <w:rPr>
            <w:rFonts w:ascii="Times New Roman" w:eastAsia="Times New Roman" w:hAnsi="Times New Roman" w:cs="Times New Roman"/>
            <w:sz w:val="24"/>
            <w:szCs w:val="24"/>
            <w:vertAlign w:val="superscript"/>
          </w:rPr>
          <w:footnoteReference w:id="19"/>
        </w:r>
        <w:r w:rsidDel="00367FC7">
          <w:rPr>
            <w:rFonts w:ascii="Times New Roman" w:eastAsia="Times New Roman" w:hAnsi="Times New Roman" w:cs="Times New Roman"/>
            <w:sz w:val="24"/>
            <w:szCs w:val="24"/>
          </w:rPr>
          <w:delText xml:space="preserve">  </w:delText>
        </w:r>
      </w:del>
    </w:p>
    <w:p w14:paraId="00000013" w14:textId="11F5FD2F" w:rsidR="00F619CA" w:rsidRDefault="00037C0F" w:rsidP="00367FC7">
      <w:pPr>
        <w:spacing w:line="480" w:lineRule="auto"/>
        <w:ind w:firstLine="720"/>
        <w:rPr>
          <w:rFonts w:ascii="Times New Roman" w:eastAsia="Times New Roman" w:hAnsi="Times New Roman" w:cs="Times New Roman"/>
          <w:sz w:val="24"/>
          <w:szCs w:val="24"/>
        </w:rPr>
        <w:pPrChange w:id="313" w:author="Bowles, Emily" w:date="2019-09-06T18:07:00Z">
          <w:pPr>
            <w:spacing w:line="480" w:lineRule="auto"/>
          </w:pPr>
        </w:pPrChange>
      </w:pPr>
      <w:del w:id="314" w:author="Bowles, Emily" w:date="2019-09-06T18:07:00Z">
        <w:r w:rsidDel="00367FC7">
          <w:rPr>
            <w:rFonts w:ascii="Times New Roman" w:eastAsia="Times New Roman" w:hAnsi="Times New Roman" w:cs="Times New Roman"/>
            <w:sz w:val="24"/>
            <w:szCs w:val="24"/>
          </w:rPr>
          <w:tab/>
        </w:r>
      </w:del>
      <w:del w:id="315" w:author="Bowles, Emily" w:date="2019-09-06T17:56:00Z">
        <w:r w:rsidDel="00367FC7">
          <w:rPr>
            <w:rFonts w:ascii="Times New Roman" w:eastAsia="Times New Roman" w:hAnsi="Times New Roman" w:cs="Times New Roman"/>
            <w:sz w:val="24"/>
            <w:szCs w:val="24"/>
          </w:rPr>
          <w:delText xml:space="preserve">While visiting younger brother in Snyder, Texas, Hamer met his future wife, Gladys Johnson, and they wed on May 12, 1917. The newlyweds found themselves involved in a gunfight against hired assassins in October of the same year, leaving one man dead, the couple shaken, but Hamer undeterred. </w:delText>
        </w:r>
      </w:del>
      <w:r>
        <w:rPr>
          <w:rFonts w:ascii="Times New Roman" w:eastAsia="Times New Roman" w:hAnsi="Times New Roman" w:cs="Times New Roman"/>
          <w:sz w:val="24"/>
          <w:szCs w:val="24"/>
        </w:rPr>
        <w:t xml:space="preserve">Prohibition saw Hamer join federal service battling bootleggers and busting small town </w:t>
      </w:r>
      <w:r w:rsidR="00BC1B64">
        <w:rPr>
          <w:rFonts w:ascii="Times New Roman" w:eastAsia="Times New Roman" w:hAnsi="Times New Roman" w:cs="Times New Roman"/>
          <w:sz w:val="24"/>
          <w:szCs w:val="24"/>
        </w:rPr>
        <w:t>conspiracies and</w:t>
      </w:r>
      <w:r>
        <w:rPr>
          <w:rFonts w:ascii="Times New Roman" w:eastAsia="Times New Roman" w:hAnsi="Times New Roman" w:cs="Times New Roman"/>
          <w:sz w:val="24"/>
          <w:szCs w:val="24"/>
        </w:rPr>
        <w:t xml:space="preserve"> growing increasingly weary of the Rangers he worked with. Faced with several instances of abuse of power upon returning to Ranger duty, Hamer became disenchanted with his cohorts and told Governor Neff that renewing the quality of the Ranger service “would be an impossible task” when first offered the role of captain.</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w:t>
      </w:r>
      <w:del w:id="333" w:author="Bowles, Emily" w:date="2019-09-06T18:07:00Z">
        <w:r w:rsidDel="00367FC7">
          <w:rPr>
            <w:rFonts w:ascii="Times New Roman" w:eastAsia="Times New Roman" w:hAnsi="Times New Roman" w:cs="Times New Roman"/>
            <w:sz w:val="24"/>
            <w:szCs w:val="24"/>
          </w:rPr>
          <w:delText xml:space="preserve">Upon accepting the position, Hamer promptly fired his entire company, reenlisting only those he held in high esteem. </w:delText>
        </w:r>
      </w:del>
      <w:r>
        <w:rPr>
          <w:rFonts w:ascii="Times New Roman" w:eastAsia="Times New Roman" w:hAnsi="Times New Roman" w:cs="Times New Roman"/>
          <w:sz w:val="24"/>
          <w:szCs w:val="24"/>
        </w:rPr>
        <w:t xml:space="preserve">As a new captain in the early 1920s, Hamer focused on cleaning up the town of </w:t>
      </w:r>
      <w:proofErr w:type="spellStart"/>
      <w:r>
        <w:rPr>
          <w:rFonts w:ascii="Times New Roman" w:eastAsia="Times New Roman" w:hAnsi="Times New Roman" w:cs="Times New Roman"/>
          <w:sz w:val="24"/>
          <w:szCs w:val="24"/>
        </w:rPr>
        <w:t>Mexia</w:t>
      </w:r>
      <w:proofErr w:type="spellEnd"/>
      <w:r>
        <w:rPr>
          <w:rFonts w:ascii="Times New Roman" w:eastAsia="Times New Roman" w:hAnsi="Times New Roman" w:cs="Times New Roman"/>
          <w:sz w:val="24"/>
          <w:szCs w:val="24"/>
        </w:rPr>
        <w:t xml:space="preserve">, seventy miles southeast of Dallas until the Ferguson Era. </w:t>
      </w:r>
    </w:p>
    <w:p w14:paraId="00000014" w14:textId="1E4CD037" w:rsidR="00F619CA" w:rsidRDefault="00037C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election of Ma Ferguson and subsequent stripping of the Ranger force led to Frank Hamer resigning his captaincy as a show of solidarity and re-enlisting as a private the very next day. This self-imposed demotion lasted until the election of Governor Dan Moody, when Hamer’s captaincy was restored, pay for all Rangers </w:t>
      </w:r>
      <w:ins w:id="334" w:author="Bowles, Emily" w:date="2019-09-06T18:08:00Z">
        <w:r w:rsidR="00367FC7">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increased, and one of the “Four Great Captains,” John H. Rogers returned as a Ranger captain after serving eight years as U.S. marshal. The murders of three lawmen in </w:t>
      </w:r>
      <w:r w:rsidR="00BF2467">
        <w:rPr>
          <w:rFonts w:ascii="Times New Roman" w:eastAsia="Times New Roman" w:hAnsi="Times New Roman" w:cs="Times New Roman"/>
          <w:sz w:val="24"/>
          <w:szCs w:val="24"/>
        </w:rPr>
        <w:t>Hutchinson County</w:t>
      </w:r>
      <w:r>
        <w:rPr>
          <w:rFonts w:ascii="Times New Roman" w:eastAsia="Times New Roman" w:hAnsi="Times New Roman" w:cs="Times New Roman"/>
          <w:sz w:val="24"/>
          <w:szCs w:val="24"/>
        </w:rPr>
        <w:t xml:space="preserve"> called Hamer to Borger, where he worked with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w:t>
      </w:r>
      <w:r w:rsidR="002628DC">
        <w:rPr>
          <w:rFonts w:ascii="Times New Roman" w:eastAsia="Times New Roman" w:hAnsi="Times New Roman" w:cs="Times New Roman"/>
          <w:sz w:val="24"/>
          <w:szCs w:val="24"/>
        </w:rPr>
        <w:t xml:space="preserve">for the first time </w:t>
      </w:r>
      <w:r>
        <w:rPr>
          <w:rFonts w:ascii="Times New Roman" w:eastAsia="Times New Roman" w:hAnsi="Times New Roman" w:cs="Times New Roman"/>
          <w:sz w:val="24"/>
          <w:szCs w:val="24"/>
        </w:rPr>
        <w:t xml:space="preserve">in 1927. </w:t>
      </w:r>
    </w:p>
    <w:p w14:paraId="00000015" w14:textId="2C32521E" w:rsidR="00F619CA" w:rsidDel="00367FC7" w:rsidRDefault="00037C0F">
      <w:pPr>
        <w:spacing w:line="480" w:lineRule="auto"/>
        <w:ind w:firstLine="720"/>
        <w:rPr>
          <w:del w:id="335" w:author="Bowles, Emily" w:date="2019-09-06T18:24: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Although lacking a fantastic origin story like Hamer’s, fellow Ranger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was nonetheless driven by the same intense hatred of outlaws and duty to uphold the law.  By his </w:t>
      </w:r>
      <w:r>
        <w:rPr>
          <w:rFonts w:ascii="Times New Roman" w:eastAsia="Times New Roman" w:hAnsi="Times New Roman" w:cs="Times New Roman"/>
          <w:sz w:val="24"/>
          <w:szCs w:val="24"/>
          <w:highlight w:val="white"/>
        </w:rPr>
        <w:lastRenderedPageBreak/>
        <w:t xml:space="preserve">own account, Manuel “Lone Wolf”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was born in Cadiz, Spain</w:t>
      </w:r>
      <w:r w:rsidR="00F71586">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July 4, 1891, to a Spanish father and a Canadian mother of German ancestry.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served in the Mexican army as a major when he was twenty years old and married Laura Isabel Scherer in 1920, eventually enlisting in the Texas Rangers that same year.  </w:t>
      </w:r>
      <w:del w:id="336" w:author="Bowles, Emily" w:date="2019-09-06T18:24:00Z">
        <w:r w:rsidDel="00367FC7">
          <w:rPr>
            <w:rFonts w:ascii="Times New Roman" w:eastAsia="Times New Roman" w:hAnsi="Times New Roman" w:cs="Times New Roman"/>
            <w:sz w:val="24"/>
            <w:szCs w:val="24"/>
            <w:highlight w:val="white"/>
          </w:rPr>
          <w:delText xml:space="preserve">As a Ranger, Gonzaullas was first sent to the oil fields of Wichita County, and the first reference to the nickname “Lone Wolf” appeared in the Wichita Falls </w:delText>
        </w:r>
        <w:r w:rsidDel="00367FC7">
          <w:rPr>
            <w:rFonts w:ascii="Times New Roman" w:eastAsia="Times New Roman" w:hAnsi="Times New Roman" w:cs="Times New Roman"/>
            <w:i/>
            <w:sz w:val="24"/>
            <w:szCs w:val="24"/>
            <w:highlight w:val="white"/>
          </w:rPr>
          <w:delText xml:space="preserve">Daily Times </w:delText>
        </w:r>
        <w:r w:rsidDel="00367FC7">
          <w:rPr>
            <w:rFonts w:ascii="Times New Roman" w:eastAsia="Times New Roman" w:hAnsi="Times New Roman" w:cs="Times New Roman"/>
            <w:sz w:val="24"/>
            <w:szCs w:val="24"/>
            <w:highlight w:val="white"/>
          </w:rPr>
          <w:delText>in December of 1920.</w:delText>
        </w:r>
      </w:del>
      <w:del w:id="337" w:author="Bowles, Emily" w:date="2019-09-06T18:09:00Z">
        <w:r w:rsidDel="00367FC7">
          <w:rPr>
            <w:rFonts w:ascii="Times New Roman" w:eastAsia="Times New Roman" w:hAnsi="Times New Roman" w:cs="Times New Roman"/>
            <w:sz w:val="24"/>
            <w:szCs w:val="24"/>
            <w:highlight w:val="white"/>
          </w:rPr>
          <w:delText xml:space="preserve"> </w:delText>
        </w:r>
      </w:del>
      <w:del w:id="338" w:author="Bowles, Emily" w:date="2019-09-06T18:24:00Z">
        <w:r w:rsidDel="00367FC7">
          <w:rPr>
            <w:rFonts w:ascii="Times New Roman" w:eastAsia="Times New Roman" w:hAnsi="Times New Roman" w:cs="Times New Roman"/>
            <w:sz w:val="24"/>
            <w:szCs w:val="24"/>
            <w:highlight w:val="white"/>
          </w:rPr>
          <w:delText xml:space="preserve"> </w:delText>
        </w:r>
      </w:del>
      <w:del w:id="339" w:author="Bowles, Emily" w:date="2019-09-06T18:08:00Z">
        <w:r w:rsidDel="00367FC7">
          <w:rPr>
            <w:rFonts w:ascii="Times New Roman" w:eastAsia="Times New Roman" w:hAnsi="Times New Roman" w:cs="Times New Roman"/>
            <w:sz w:val="24"/>
            <w:szCs w:val="24"/>
            <w:highlight w:val="white"/>
          </w:rPr>
          <w:delText>Gonzaullas would soon become known as “El Lobo Solo” to the border outlaws in the region along the Rio Grande from Comstock to Del Rio</w:delText>
        </w:r>
        <w:r w:rsidR="003A565E" w:rsidDel="00367FC7">
          <w:rPr>
            <w:rFonts w:ascii="Times New Roman" w:eastAsia="Times New Roman" w:hAnsi="Times New Roman" w:cs="Times New Roman"/>
            <w:sz w:val="24"/>
            <w:szCs w:val="24"/>
            <w:highlight w:val="white"/>
          </w:rPr>
          <w:delText xml:space="preserve"> as he nearly always rode alone</w:delText>
        </w:r>
        <w:r w:rsidDel="00367FC7">
          <w:rPr>
            <w:rFonts w:ascii="Times New Roman" w:eastAsia="Times New Roman" w:hAnsi="Times New Roman" w:cs="Times New Roman"/>
            <w:sz w:val="24"/>
            <w:szCs w:val="24"/>
            <w:highlight w:val="white"/>
          </w:rPr>
          <w:delText>.</w:delText>
        </w:r>
      </w:del>
      <w:del w:id="340" w:author="Bowles, Emily" w:date="2019-09-06T18:09:00Z">
        <w:r w:rsidDel="00367FC7">
          <w:rPr>
            <w:rFonts w:ascii="Times New Roman" w:eastAsia="Times New Roman" w:hAnsi="Times New Roman" w:cs="Times New Roman"/>
            <w:sz w:val="24"/>
            <w:szCs w:val="24"/>
            <w:highlight w:val="white"/>
          </w:rPr>
          <w:delText xml:space="preserve"> </w:delText>
        </w:r>
      </w:del>
      <w:del w:id="341" w:author="Bowles, Emily" w:date="2019-09-06T18:24:00Z">
        <w:r w:rsidDel="00367FC7">
          <w:rPr>
            <w:rFonts w:ascii="Times New Roman" w:eastAsia="Times New Roman" w:hAnsi="Times New Roman" w:cs="Times New Roman"/>
            <w:sz w:val="24"/>
            <w:szCs w:val="24"/>
            <w:highlight w:val="white"/>
          </w:rPr>
          <w:delText xml:space="preserve">Author of </w:delText>
        </w:r>
        <w:r w:rsidDel="00367FC7">
          <w:rPr>
            <w:rFonts w:ascii="Times New Roman" w:eastAsia="Times New Roman" w:hAnsi="Times New Roman" w:cs="Times New Roman"/>
            <w:i/>
            <w:sz w:val="24"/>
            <w:szCs w:val="24"/>
            <w:highlight w:val="white"/>
          </w:rPr>
          <w:delText xml:space="preserve">“’Lone Wolf’ Gonzaullas, Texas Ranger," </w:delText>
        </w:r>
        <w:r w:rsidDel="00367FC7">
          <w:rPr>
            <w:rFonts w:ascii="Times New Roman" w:eastAsia="Times New Roman" w:hAnsi="Times New Roman" w:cs="Times New Roman"/>
            <w:sz w:val="24"/>
            <w:szCs w:val="24"/>
            <w:highlight w:val="white"/>
          </w:rPr>
          <w:delText>Brownson Malsch, writes that Gonzaullas’</w:delText>
        </w:r>
        <w:r w:rsidR="002628DC" w:rsidDel="00367FC7">
          <w:rPr>
            <w:rFonts w:ascii="Times New Roman" w:eastAsia="Times New Roman" w:hAnsi="Times New Roman" w:cs="Times New Roman"/>
            <w:sz w:val="24"/>
            <w:szCs w:val="24"/>
            <w:highlight w:val="white"/>
          </w:rPr>
          <w:delText>s</w:delText>
        </w:r>
        <w:r w:rsidDel="00367FC7">
          <w:rPr>
            <w:rFonts w:ascii="Times New Roman" w:eastAsia="Times New Roman" w:hAnsi="Times New Roman" w:cs="Times New Roman"/>
            <w:sz w:val="24"/>
            <w:szCs w:val="24"/>
            <w:highlight w:val="white"/>
          </w:rPr>
          <w:delText xml:space="preserve"> life, “was a crusade to eliminate or place behind bars smugglers, bootleggers, thieves and murderers wherever he was assigned in the state of Texas.”</w:delText>
        </w:r>
        <w:r w:rsidR="009E2289" w:rsidDel="00367FC7">
          <w:rPr>
            <w:rStyle w:val="FootnoteReference"/>
            <w:rFonts w:ascii="Times New Roman" w:eastAsia="Times New Roman" w:hAnsi="Times New Roman" w:cs="Times New Roman"/>
            <w:sz w:val="24"/>
            <w:szCs w:val="24"/>
            <w:highlight w:val="white"/>
          </w:rPr>
          <w:footnoteReference w:id="21"/>
        </w:r>
        <w:r w:rsidDel="00367FC7">
          <w:rPr>
            <w:rFonts w:ascii="Times New Roman" w:eastAsia="Times New Roman" w:hAnsi="Times New Roman" w:cs="Times New Roman"/>
            <w:sz w:val="24"/>
            <w:szCs w:val="24"/>
            <w:highlight w:val="white"/>
          </w:rPr>
          <w:delText xml:space="preserve"> Gonzaullas was a crack shot and attributed his success in the innumerable gunfights he participated in to the Good Lord having His arm around him at all times.</w:delText>
        </w:r>
        <w:r w:rsidR="002628DC" w:rsidDel="00367FC7">
          <w:rPr>
            <w:rStyle w:val="FootnoteReference"/>
            <w:rFonts w:ascii="Times New Roman" w:eastAsia="Times New Roman" w:hAnsi="Times New Roman" w:cs="Times New Roman"/>
            <w:sz w:val="24"/>
            <w:szCs w:val="24"/>
            <w:highlight w:val="white"/>
          </w:rPr>
          <w:footnoteReference w:id="22"/>
        </w:r>
      </w:del>
    </w:p>
    <w:p w14:paraId="00000016" w14:textId="721B7B0B" w:rsidR="00F619CA" w:rsidRDefault="00037C0F" w:rsidP="00CF7DA6">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During prohibition,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was recruited by the federal government and took leave from the Rangers to become a prohibition agent.  As a federal agent,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was increasingly tasked with the duty of arresting and investigating North Texas women guilty of possessing liquor, a necessary duty that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disliked. </w:t>
      </w:r>
      <w:del w:id="358" w:author="Bowles, Emily" w:date="2019-09-06T18:24:00Z">
        <w:r w:rsidR="000D14E0" w:rsidDel="00367FC7">
          <w:rPr>
            <w:rFonts w:ascii="Times New Roman" w:eastAsia="Times New Roman" w:hAnsi="Times New Roman" w:cs="Times New Roman"/>
            <w:sz w:val="24"/>
            <w:szCs w:val="24"/>
            <w:highlight w:val="white"/>
          </w:rPr>
          <w:delText>A</w:delText>
        </w:r>
        <w:r w:rsidDel="00367FC7">
          <w:rPr>
            <w:rFonts w:ascii="Times New Roman" w:eastAsia="Times New Roman" w:hAnsi="Times New Roman" w:cs="Times New Roman"/>
            <w:sz w:val="24"/>
            <w:szCs w:val="24"/>
            <w:highlight w:val="white"/>
          </w:rPr>
          <w:delText>s a prohibition agent</w:delText>
        </w:r>
        <w:r w:rsidR="000D14E0" w:rsidDel="00367FC7">
          <w:rPr>
            <w:rFonts w:ascii="Times New Roman" w:eastAsia="Times New Roman" w:hAnsi="Times New Roman" w:cs="Times New Roman"/>
            <w:sz w:val="24"/>
            <w:szCs w:val="24"/>
            <w:highlight w:val="white"/>
          </w:rPr>
          <w:delText>,</w:delText>
        </w:r>
        <w:r w:rsidDel="00367FC7">
          <w:rPr>
            <w:rFonts w:ascii="Times New Roman" w:eastAsia="Times New Roman" w:hAnsi="Times New Roman" w:cs="Times New Roman"/>
            <w:sz w:val="24"/>
            <w:szCs w:val="24"/>
            <w:highlight w:val="white"/>
          </w:rPr>
          <w:delText xml:space="preserve"> Gonzaullas was indicted for the murder of a local official in Beaumont, Jefferson County, Texas during a raid.  The federal government rose to his defense, and after a change in venue, Gonzaullas was acquitted by a jury in Sherman, Texas</w:delText>
        </w:r>
        <w:r w:rsidR="000D14E0" w:rsidDel="00367FC7">
          <w:rPr>
            <w:rFonts w:ascii="Times New Roman" w:eastAsia="Times New Roman" w:hAnsi="Times New Roman" w:cs="Times New Roman"/>
            <w:sz w:val="24"/>
            <w:szCs w:val="24"/>
            <w:highlight w:val="white"/>
          </w:rPr>
          <w:delText>,</w:delText>
        </w:r>
        <w:r w:rsidDel="00367FC7">
          <w:rPr>
            <w:rFonts w:ascii="Times New Roman" w:eastAsia="Times New Roman" w:hAnsi="Times New Roman" w:cs="Times New Roman"/>
            <w:sz w:val="24"/>
            <w:szCs w:val="24"/>
            <w:highlight w:val="white"/>
          </w:rPr>
          <w:delText xml:space="preserve"> in the summer of 1924. Resigning from his post as a prohibition agent on July 1, 1924, Gonzaullas returned to the Rangers.</w:delText>
        </w:r>
        <w:r w:rsidR="00F4438D" w:rsidDel="00367FC7">
          <w:rPr>
            <w:rStyle w:val="FootnoteReference"/>
            <w:rFonts w:ascii="Times New Roman" w:eastAsia="Times New Roman" w:hAnsi="Times New Roman" w:cs="Times New Roman"/>
            <w:sz w:val="24"/>
            <w:szCs w:val="24"/>
            <w:highlight w:val="white"/>
          </w:rPr>
          <w:footnoteReference w:id="23"/>
        </w:r>
        <w:r w:rsidDel="00367FC7">
          <w:rPr>
            <w:rFonts w:ascii="Times New Roman" w:eastAsia="Times New Roman" w:hAnsi="Times New Roman" w:cs="Times New Roman"/>
            <w:sz w:val="24"/>
            <w:szCs w:val="24"/>
            <w:highlight w:val="white"/>
          </w:rPr>
          <w:delText xml:space="preserve"> </w:delText>
        </w:r>
      </w:del>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w:t>
      </w:r>
      <w:ins w:id="368" w:author="Bowles, Emily" w:date="2019-09-06T18:24:00Z">
        <w:r w:rsidR="00367FC7">
          <w:rPr>
            <w:rFonts w:ascii="Times New Roman" w:eastAsia="Times New Roman" w:hAnsi="Times New Roman" w:cs="Times New Roman"/>
            <w:sz w:val="24"/>
            <w:szCs w:val="24"/>
            <w:highlight w:val="white"/>
          </w:rPr>
          <w:t xml:space="preserve">returned to the Rangers on July 1, 1924 and </w:t>
        </w:r>
      </w:ins>
      <w:r>
        <w:rPr>
          <w:rFonts w:ascii="Times New Roman" w:eastAsia="Times New Roman" w:hAnsi="Times New Roman" w:cs="Times New Roman"/>
          <w:sz w:val="24"/>
          <w:szCs w:val="24"/>
          <w:highlight w:val="white"/>
        </w:rPr>
        <w:t>joined fellow Ranger Frank Hamer in Borger, Texas</w:t>
      </w:r>
      <w:r w:rsidR="000D14E0">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less than a year before the events in Sherman would see the lawmen reunited.  </w:t>
      </w:r>
      <w:proofErr w:type="spellStart"/>
      <w:r>
        <w:rPr>
          <w:rFonts w:ascii="Times New Roman" w:eastAsia="Times New Roman" w:hAnsi="Times New Roman" w:cs="Times New Roman"/>
          <w:sz w:val="24"/>
          <w:szCs w:val="24"/>
          <w:highlight w:val="white"/>
        </w:rPr>
        <w:t>Gonzaullas’</w:t>
      </w:r>
      <w:r w:rsidR="002628DC">
        <w:rPr>
          <w:rFonts w:ascii="Times New Roman" w:eastAsia="Times New Roman" w:hAnsi="Times New Roman" w:cs="Times New Roman"/>
          <w:sz w:val="24"/>
          <w:szCs w:val="24"/>
          <w:highlight w:val="white"/>
        </w:rPr>
        <w:t>s</w:t>
      </w:r>
      <w:proofErr w:type="spellEnd"/>
      <w:r>
        <w:rPr>
          <w:rFonts w:ascii="Times New Roman" w:eastAsia="Times New Roman" w:hAnsi="Times New Roman" w:cs="Times New Roman"/>
          <w:sz w:val="24"/>
          <w:szCs w:val="24"/>
          <w:highlight w:val="white"/>
        </w:rPr>
        <w:t xml:space="preserve"> exploits as a Ranger continued, and his reputation as fearsome and just by any means necessary only grew until he was called by Governor Dan Moody to return to Sherman</w:t>
      </w:r>
      <w:r w:rsidR="00BC1B64">
        <w:rPr>
          <w:rFonts w:ascii="Times New Roman" w:eastAsia="Times New Roman" w:hAnsi="Times New Roman" w:cs="Times New Roman"/>
          <w:sz w:val="24"/>
          <w:szCs w:val="24"/>
          <w:highlight w:val="white"/>
        </w:rPr>
        <w:t xml:space="preserve"> – this time not for a trial – but </w:t>
      </w:r>
      <w:r>
        <w:rPr>
          <w:rFonts w:ascii="Times New Roman" w:eastAsia="Times New Roman" w:hAnsi="Times New Roman" w:cs="Times New Roman"/>
          <w:sz w:val="24"/>
          <w:szCs w:val="24"/>
          <w:highlight w:val="white"/>
        </w:rPr>
        <w:t xml:space="preserve">to join Frank Hamer to restore law and order to a town </w:t>
      </w:r>
      <w:r w:rsidR="00BF2467">
        <w:rPr>
          <w:rFonts w:ascii="Times New Roman" w:eastAsia="Times New Roman" w:hAnsi="Times New Roman" w:cs="Times New Roman"/>
          <w:sz w:val="24"/>
          <w:szCs w:val="24"/>
          <w:highlight w:val="white"/>
        </w:rPr>
        <w:t>spiraling</w:t>
      </w:r>
      <w:r>
        <w:rPr>
          <w:rFonts w:ascii="Times New Roman" w:eastAsia="Times New Roman" w:hAnsi="Times New Roman" w:cs="Times New Roman"/>
          <w:sz w:val="24"/>
          <w:szCs w:val="24"/>
          <w:highlight w:val="white"/>
        </w:rPr>
        <w:t xml:space="preserve"> into chaos.  </w:t>
      </w:r>
    </w:p>
    <w:p w14:paraId="00000017" w14:textId="53022100" w:rsidR="00F619CA" w:rsidRDefault="00037C0F">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Captain Frank Hamer, Sergeant J.B. Wheatley, and privates J.R. McCoy and J.W. Aldrich arrived in Sherman on May 8, 1930, charged with protecting a black man, George Hughes, accused of raping his white employer’s wife, Pearl Farlow.</w:t>
      </w:r>
      <w:r w:rsidR="00F4438D">
        <w:rPr>
          <w:rStyle w:val="FootnoteReference"/>
          <w:rFonts w:ascii="Times New Roman" w:eastAsia="Times New Roman" w:hAnsi="Times New Roman" w:cs="Times New Roman"/>
          <w:sz w:val="24"/>
          <w:szCs w:val="24"/>
          <w:highlight w:val="white"/>
        </w:rPr>
        <w:footnoteReference w:id="24"/>
      </w:r>
      <w:r>
        <w:rPr>
          <w:rFonts w:ascii="Times New Roman" w:eastAsia="Times New Roman" w:hAnsi="Times New Roman" w:cs="Times New Roman"/>
          <w:sz w:val="24"/>
          <w:szCs w:val="24"/>
          <w:highlight w:val="white"/>
        </w:rPr>
        <w:t xml:space="preserve"> </w:t>
      </w:r>
      <w:del w:id="379" w:author="Bowles, Emily" w:date="2019-09-06T18:47:00Z">
        <w:r w:rsidDel="00367FC7">
          <w:rPr>
            <w:rFonts w:ascii="Times New Roman" w:eastAsia="Times New Roman" w:hAnsi="Times New Roman" w:cs="Times New Roman"/>
            <w:sz w:val="24"/>
            <w:szCs w:val="24"/>
            <w:highlight w:val="white"/>
          </w:rPr>
          <w:delText xml:space="preserve">Called on by Governor Moody after receiving a request from local officials afraid of mob violence, the four Rangers traveled to accompany Hughes for the duration of the trial.  </w:delText>
        </w:r>
      </w:del>
      <w:r>
        <w:rPr>
          <w:rFonts w:ascii="Times New Roman" w:eastAsia="Times New Roman" w:hAnsi="Times New Roman" w:cs="Times New Roman"/>
          <w:sz w:val="24"/>
          <w:szCs w:val="24"/>
          <w:highlight w:val="white"/>
        </w:rPr>
        <w:t xml:space="preserve">The following day was a Friday, and the Rangers escorted Hughes from the jail in Gainesville, Cooke County, to the </w:t>
      </w:r>
      <w:r w:rsidR="00BC4301">
        <w:rPr>
          <w:rFonts w:ascii="Times New Roman" w:eastAsia="Times New Roman" w:hAnsi="Times New Roman" w:cs="Times New Roman"/>
          <w:sz w:val="24"/>
          <w:szCs w:val="24"/>
          <w:highlight w:val="white"/>
        </w:rPr>
        <w:t>second-floor</w:t>
      </w:r>
      <w:r>
        <w:rPr>
          <w:rFonts w:ascii="Times New Roman" w:eastAsia="Times New Roman" w:hAnsi="Times New Roman" w:cs="Times New Roman"/>
          <w:sz w:val="24"/>
          <w:szCs w:val="24"/>
          <w:highlight w:val="white"/>
        </w:rPr>
        <w:t xml:space="preserve"> courtroom in Sherman to await jury selection and the judge’s decision on venue change.  Presiding judge, R.M. Carter, banished all but those directly involved in the case from the courtroom</w:t>
      </w:r>
      <w:ins w:id="380" w:author="Bowles, Emily" w:date="2019-09-06T18:47:00Z">
        <w:r w:rsidR="00367FC7">
          <w:rPr>
            <w:rFonts w:ascii="Times New Roman" w:eastAsia="Times New Roman" w:hAnsi="Times New Roman" w:cs="Times New Roman"/>
            <w:sz w:val="24"/>
            <w:szCs w:val="24"/>
            <w:highlight w:val="white"/>
          </w:rPr>
          <w:t xml:space="preserve">. </w:t>
        </w:r>
      </w:ins>
      <w:del w:id="381" w:author="Bowles, Emily" w:date="2019-09-06T18:47:00Z">
        <w:r w:rsidDel="00367FC7">
          <w:rPr>
            <w:rFonts w:ascii="Times New Roman" w:eastAsia="Times New Roman" w:hAnsi="Times New Roman" w:cs="Times New Roman"/>
            <w:sz w:val="24"/>
            <w:szCs w:val="24"/>
            <w:highlight w:val="white"/>
          </w:rPr>
          <w:delText xml:space="preserve">, but the large crowd that had been slowly gathering grew louder and more disruptive until the Rangers initially posted at the doors left the courtroom to clear the hallways as well. </w:delText>
        </w:r>
      </w:del>
      <w:proofErr w:type="spellStart"/>
      <w:r>
        <w:rPr>
          <w:rFonts w:ascii="Times New Roman" w:eastAsia="Times New Roman" w:hAnsi="Times New Roman" w:cs="Times New Roman"/>
          <w:sz w:val="24"/>
          <w:szCs w:val="24"/>
          <w:highlight w:val="white"/>
        </w:rPr>
        <w:t>Those</w:t>
      </w:r>
      <w:proofErr w:type="spellEnd"/>
      <w:r>
        <w:rPr>
          <w:rFonts w:ascii="Times New Roman" w:eastAsia="Times New Roman" w:hAnsi="Times New Roman" w:cs="Times New Roman"/>
          <w:sz w:val="24"/>
          <w:szCs w:val="24"/>
          <w:highlight w:val="white"/>
        </w:rPr>
        <w:t xml:space="preserve"> removed from the Grayson County Courthouse met </w:t>
      </w:r>
      <w:r w:rsidR="00BF2467">
        <w:rPr>
          <w:rFonts w:ascii="Times New Roman" w:eastAsia="Times New Roman" w:hAnsi="Times New Roman" w:cs="Times New Roman"/>
          <w:sz w:val="24"/>
          <w:szCs w:val="24"/>
          <w:highlight w:val="white"/>
        </w:rPr>
        <w:t xml:space="preserve">on the lawn in front of </w:t>
      </w:r>
      <w:r w:rsidR="00BF2467">
        <w:rPr>
          <w:rFonts w:ascii="Times New Roman" w:eastAsia="Times New Roman" w:hAnsi="Times New Roman" w:cs="Times New Roman"/>
          <w:sz w:val="24"/>
          <w:szCs w:val="24"/>
          <w:highlight w:val="white"/>
        </w:rPr>
        <w:lastRenderedPageBreak/>
        <w:t xml:space="preserve">the building </w:t>
      </w:r>
      <w:r>
        <w:rPr>
          <w:rFonts w:ascii="Times New Roman" w:eastAsia="Times New Roman" w:hAnsi="Times New Roman" w:cs="Times New Roman"/>
          <w:sz w:val="24"/>
          <w:szCs w:val="24"/>
          <w:highlight w:val="white"/>
        </w:rPr>
        <w:t xml:space="preserve">with hundreds of other civilians incensed by the crime of the black man </w:t>
      </w:r>
      <w:r w:rsidR="00BF2467">
        <w:rPr>
          <w:rFonts w:ascii="Times New Roman" w:eastAsia="Times New Roman" w:hAnsi="Times New Roman" w:cs="Times New Roman"/>
          <w:sz w:val="24"/>
          <w:szCs w:val="24"/>
          <w:highlight w:val="white"/>
        </w:rPr>
        <w:t>who remained inside</w:t>
      </w:r>
      <w:r>
        <w:rPr>
          <w:rFonts w:ascii="Times New Roman" w:eastAsia="Times New Roman" w:hAnsi="Times New Roman" w:cs="Times New Roman"/>
          <w:sz w:val="24"/>
          <w:szCs w:val="24"/>
          <w:highlight w:val="white"/>
        </w:rPr>
        <w:t>.</w:t>
      </w:r>
      <w:r w:rsidR="00F4438D">
        <w:rPr>
          <w:rStyle w:val="FootnoteReference"/>
          <w:rFonts w:ascii="Times New Roman" w:eastAsia="Times New Roman" w:hAnsi="Times New Roman" w:cs="Times New Roman"/>
          <w:sz w:val="24"/>
          <w:szCs w:val="24"/>
          <w:highlight w:val="white"/>
        </w:rPr>
        <w:footnoteReference w:id="25"/>
      </w:r>
      <w:r>
        <w:rPr>
          <w:rFonts w:ascii="Times New Roman" w:eastAsia="Times New Roman" w:hAnsi="Times New Roman" w:cs="Times New Roman"/>
          <w:sz w:val="24"/>
          <w:szCs w:val="24"/>
          <w:highlight w:val="white"/>
        </w:rPr>
        <w:t xml:space="preserve"> </w:t>
      </w:r>
    </w:p>
    <w:p w14:paraId="00000018" w14:textId="275DBB55" w:rsidR="00F619CA" w:rsidRDefault="00037C0F">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mob swelled as the day progressed when people from surrounding towns joined their neighbors in downtown Sherman, and soon a rumor began to spread: Governor Dan Moody </w:t>
      </w:r>
      <w:r w:rsidR="004354EE">
        <w:rPr>
          <w:rFonts w:ascii="Times New Roman" w:eastAsia="Times New Roman" w:hAnsi="Times New Roman" w:cs="Times New Roman"/>
          <w:sz w:val="24"/>
          <w:szCs w:val="24"/>
          <w:highlight w:val="white"/>
        </w:rPr>
        <w:t xml:space="preserve">had </w:t>
      </w:r>
      <w:r>
        <w:rPr>
          <w:rFonts w:ascii="Times New Roman" w:eastAsia="Times New Roman" w:hAnsi="Times New Roman" w:cs="Times New Roman"/>
          <w:sz w:val="24"/>
          <w:szCs w:val="24"/>
          <w:highlight w:val="white"/>
        </w:rPr>
        <w:t>ordered Captain Hamer not to fire directly into the crowd of now thousands.  To further incense the already volatile crowd, the victim, Mrs. Farlow, arrived at the courthouse in an ambulance and was carried into the building on a stretcher as the trial began. At the sight of the victim, the mob surged into the courthouse in an attempt to lynch Hughes</w:t>
      </w:r>
      <w:r w:rsidR="004354E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Judge Carter sent the accused, the jury, and officials to a fireproof vault in an office. </w:t>
      </w:r>
      <w:del w:id="396" w:author="Bowles, Emily" w:date="2019-09-06T18:53:00Z">
        <w:r w:rsidDel="00367FC7">
          <w:rPr>
            <w:rFonts w:ascii="Times New Roman" w:eastAsia="Times New Roman" w:hAnsi="Times New Roman" w:cs="Times New Roman"/>
            <w:sz w:val="24"/>
            <w:szCs w:val="24"/>
            <w:highlight w:val="white"/>
          </w:rPr>
          <w:delText xml:space="preserve">Hamer ordered his men to clear the courthouse and join him on the staircase to the second floor. The Rangers then fired three shots over the heads of the pressing crowd, seemingly following the rumored “don’t shoot” order from Governor Moody.  </w:delText>
        </w:r>
      </w:del>
      <w:r>
        <w:rPr>
          <w:rFonts w:ascii="Times New Roman" w:eastAsia="Times New Roman" w:hAnsi="Times New Roman" w:cs="Times New Roman"/>
          <w:sz w:val="24"/>
          <w:szCs w:val="24"/>
          <w:highlight w:val="white"/>
        </w:rPr>
        <w:t>When th</w:t>
      </w:r>
      <w:ins w:id="397" w:author="Bowles, Emily" w:date="2019-09-06T18:52:00Z">
        <w:r w:rsidR="00367FC7">
          <w:rPr>
            <w:rFonts w:ascii="Times New Roman" w:eastAsia="Times New Roman" w:hAnsi="Times New Roman" w:cs="Times New Roman"/>
            <w:sz w:val="24"/>
            <w:szCs w:val="24"/>
            <w:highlight w:val="white"/>
          </w:rPr>
          <w:t>ree shots fired above the heads of the crowd</w:t>
        </w:r>
      </w:ins>
      <w:del w:id="398" w:author="Bowles, Emily" w:date="2019-09-06T18:52:00Z">
        <w:r w:rsidDel="00367FC7">
          <w:rPr>
            <w:rFonts w:ascii="Times New Roman" w:eastAsia="Times New Roman" w:hAnsi="Times New Roman" w:cs="Times New Roman"/>
            <w:sz w:val="24"/>
            <w:szCs w:val="24"/>
            <w:highlight w:val="white"/>
          </w:rPr>
          <w:delText>at</w:delText>
        </w:r>
      </w:del>
      <w:r>
        <w:rPr>
          <w:rFonts w:ascii="Times New Roman" w:eastAsia="Times New Roman" w:hAnsi="Times New Roman" w:cs="Times New Roman"/>
          <w:sz w:val="24"/>
          <w:szCs w:val="24"/>
          <w:highlight w:val="white"/>
        </w:rPr>
        <w:t xml:space="preserve"> failed to stop the encroaching crowd, the Rangers tossed tear gas bombs into the crowd, temporarily vacating the first floor.  The Rangers remained on the staircase while Hamer conferred with the judge and lawyers on the second floor, urging for a change in venue immediately as “the trial could not be held without bloodshed” in Grayson County.</w:t>
      </w:r>
      <w:r>
        <w:rPr>
          <w:rFonts w:ascii="Times New Roman" w:eastAsia="Times New Roman" w:hAnsi="Times New Roman" w:cs="Times New Roman"/>
          <w:sz w:val="24"/>
          <w:szCs w:val="24"/>
          <w:highlight w:val="white"/>
          <w:vertAlign w:val="superscript"/>
        </w:rPr>
        <w:footnoteReference w:id="26"/>
      </w:r>
      <w:r>
        <w:rPr>
          <w:rFonts w:ascii="Times New Roman" w:eastAsia="Times New Roman" w:hAnsi="Times New Roman" w:cs="Times New Roman"/>
          <w:sz w:val="24"/>
          <w:szCs w:val="24"/>
          <w:highlight w:val="white"/>
        </w:rPr>
        <w:t xml:space="preserve">  </w:t>
      </w:r>
    </w:p>
    <w:p w14:paraId="00000019" w14:textId="77777777" w:rsidR="00F619CA" w:rsidRDefault="00037C0F">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the fire department evacuated the jury, judge, and lawyers from the upper floor of the courthouse, the crowd rushed the building again. Hamer wrote later of this onslaught that </w:t>
      </w:r>
    </w:p>
    <w:p w14:paraId="0000001A" w14:textId="3FBAAA0C" w:rsidR="00F619CA" w:rsidRDefault="00037C0F">
      <w:pPr>
        <w:spacing w:line="240" w:lineRule="auto"/>
        <w:ind w:left="720" w:righ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of the agitators walked to the foot of the stairway and asked me if I was going to give the prisoner up to them. I told him we were not. He said, ‘We’re coming up to get him.’ I said, ‘Well, if you feel lucky, come on up. But if you start up the steps, there’ll be a lot of funerals in Sherman tomorrow.</w:t>
      </w:r>
      <w:r>
        <w:rPr>
          <w:rFonts w:ascii="Times New Roman" w:eastAsia="Times New Roman" w:hAnsi="Times New Roman" w:cs="Times New Roman"/>
          <w:sz w:val="24"/>
          <w:szCs w:val="24"/>
          <w:highlight w:val="white"/>
          <w:vertAlign w:val="superscript"/>
        </w:rPr>
        <w:footnoteReference w:id="27"/>
      </w:r>
      <w:r>
        <w:rPr>
          <w:rFonts w:ascii="Times New Roman" w:eastAsia="Times New Roman" w:hAnsi="Times New Roman" w:cs="Times New Roman"/>
          <w:sz w:val="24"/>
          <w:szCs w:val="24"/>
          <w:highlight w:val="white"/>
        </w:rPr>
        <w:t xml:space="preserve"> </w:t>
      </w:r>
    </w:p>
    <w:p w14:paraId="771A6799" w14:textId="77777777" w:rsidR="00372B5E" w:rsidRDefault="00372B5E">
      <w:pPr>
        <w:spacing w:line="240" w:lineRule="auto"/>
        <w:ind w:left="720" w:right="720"/>
        <w:rPr>
          <w:rFonts w:ascii="Times New Roman" w:eastAsia="Times New Roman" w:hAnsi="Times New Roman" w:cs="Times New Roman"/>
          <w:sz w:val="24"/>
          <w:szCs w:val="24"/>
          <w:highlight w:val="white"/>
        </w:rPr>
      </w:pPr>
    </w:p>
    <w:p w14:paraId="0000001B" w14:textId="73D18D52" w:rsidR="00F619CA" w:rsidRDefault="00037C0F">
      <w:pPr>
        <w:spacing w:line="480" w:lineRule="auto"/>
        <w:ind w:righ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Hamer then aimed low and fired buckshot into the crowd, wounding two men as another man attempted to charge the back entrance and was promptly shot in the foot by </w:t>
      </w:r>
      <w:r w:rsidR="002628DC">
        <w:rPr>
          <w:rFonts w:ascii="Times New Roman" w:eastAsia="Times New Roman" w:hAnsi="Times New Roman" w:cs="Times New Roman"/>
          <w:sz w:val="24"/>
          <w:szCs w:val="24"/>
          <w:highlight w:val="white"/>
        </w:rPr>
        <w:t xml:space="preserve">one </w:t>
      </w:r>
      <w:r>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lastRenderedPageBreak/>
        <w:t xml:space="preserve">Hamer’s </w:t>
      </w:r>
      <w:commentRangeStart w:id="427"/>
      <w:r>
        <w:rPr>
          <w:rFonts w:ascii="Times New Roman" w:eastAsia="Times New Roman" w:hAnsi="Times New Roman" w:cs="Times New Roman"/>
          <w:sz w:val="24"/>
          <w:szCs w:val="24"/>
          <w:highlight w:val="white"/>
        </w:rPr>
        <w:t>Rangers</w:t>
      </w:r>
      <w:commentRangeEnd w:id="427"/>
      <w:r w:rsidR="0009213C">
        <w:rPr>
          <w:rStyle w:val="CommentReference"/>
        </w:rPr>
        <w:commentReference w:id="427"/>
      </w:r>
      <w:r>
        <w:rPr>
          <w:rFonts w:ascii="Times New Roman" w:eastAsia="Times New Roman" w:hAnsi="Times New Roman" w:cs="Times New Roman"/>
          <w:sz w:val="24"/>
          <w:szCs w:val="24"/>
          <w:highlight w:val="white"/>
        </w:rPr>
        <w:t>.</w:t>
      </w:r>
      <w:r w:rsidR="00F4438D">
        <w:rPr>
          <w:rStyle w:val="FootnoteReference"/>
          <w:rFonts w:ascii="Times New Roman" w:eastAsia="Times New Roman" w:hAnsi="Times New Roman" w:cs="Times New Roman"/>
          <w:sz w:val="24"/>
          <w:szCs w:val="24"/>
          <w:highlight w:val="white"/>
        </w:rPr>
        <w:footnoteReference w:id="28"/>
      </w:r>
      <w:r>
        <w:rPr>
          <w:rFonts w:ascii="Times New Roman" w:eastAsia="Times New Roman" w:hAnsi="Times New Roman" w:cs="Times New Roman"/>
          <w:sz w:val="24"/>
          <w:szCs w:val="24"/>
          <w:highlight w:val="white"/>
        </w:rPr>
        <w:t xml:space="preserve">  The Rangers then focused their attention on </w:t>
      </w:r>
      <w:r w:rsidR="00BF2467">
        <w:rPr>
          <w:rFonts w:ascii="Times New Roman" w:eastAsia="Times New Roman" w:hAnsi="Times New Roman" w:cs="Times New Roman"/>
          <w:sz w:val="24"/>
          <w:szCs w:val="24"/>
          <w:highlight w:val="white"/>
        </w:rPr>
        <w:t>moving</w:t>
      </w:r>
      <w:r>
        <w:rPr>
          <w:rFonts w:ascii="Times New Roman" w:eastAsia="Times New Roman" w:hAnsi="Times New Roman" w:cs="Times New Roman"/>
          <w:sz w:val="24"/>
          <w:szCs w:val="24"/>
          <w:highlight w:val="white"/>
        </w:rPr>
        <w:t xml:space="preserve"> Hughes from the besieged courthouse into the jail for his protection, but the prisoner refused.  Hughes chose to take his chances locked in the fireproof vault where he believed he would remain safe from the crowd rather than descend the ladders </w:t>
      </w:r>
      <w:r w:rsidR="00BF2467">
        <w:rPr>
          <w:rFonts w:ascii="Times New Roman" w:eastAsia="Times New Roman" w:hAnsi="Times New Roman" w:cs="Times New Roman"/>
          <w:sz w:val="24"/>
          <w:szCs w:val="24"/>
          <w:highlight w:val="white"/>
        </w:rPr>
        <w:t xml:space="preserve">out </w:t>
      </w:r>
      <w:r>
        <w:rPr>
          <w:rFonts w:ascii="Times New Roman" w:eastAsia="Times New Roman" w:hAnsi="Times New Roman" w:cs="Times New Roman"/>
          <w:sz w:val="24"/>
          <w:szCs w:val="24"/>
          <w:highlight w:val="white"/>
        </w:rPr>
        <w:t xml:space="preserve">the </w:t>
      </w:r>
      <w:r w:rsidR="00372B5E">
        <w:rPr>
          <w:rFonts w:ascii="Times New Roman" w:eastAsia="Times New Roman" w:hAnsi="Times New Roman" w:cs="Times New Roman"/>
          <w:sz w:val="24"/>
          <w:szCs w:val="24"/>
          <w:highlight w:val="white"/>
        </w:rPr>
        <w:t>second-floor</w:t>
      </w:r>
      <w:r>
        <w:rPr>
          <w:rFonts w:ascii="Times New Roman" w:eastAsia="Times New Roman" w:hAnsi="Times New Roman" w:cs="Times New Roman"/>
          <w:sz w:val="24"/>
          <w:szCs w:val="24"/>
          <w:highlight w:val="white"/>
        </w:rPr>
        <w:t xml:space="preserve"> windows into the throngs of angry citizens below.  </w:t>
      </w:r>
    </w:p>
    <w:p w14:paraId="0000001C" w14:textId="38D9A913" w:rsidR="00F619CA" w:rsidRDefault="00037C0F">
      <w:pPr>
        <w:spacing w:line="480" w:lineRule="auto"/>
        <w:ind w:righ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By Hamer’s account, the mob then poured gasoline into the building</w:t>
      </w:r>
      <w:r w:rsidR="004354E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it was soon engulfed in flames as the Ranger captain, “rushed to the judge’s office to release his prisoner… no one knew the combination to the vault. Hamer rushed through the crowd, frantically searching for... anyone with the combination” but found no one.</w:t>
      </w:r>
      <w:r>
        <w:rPr>
          <w:rFonts w:ascii="Times New Roman" w:eastAsia="Times New Roman" w:hAnsi="Times New Roman" w:cs="Times New Roman"/>
          <w:sz w:val="24"/>
          <w:szCs w:val="24"/>
          <w:highlight w:val="white"/>
          <w:vertAlign w:val="superscript"/>
        </w:rPr>
        <w:footnoteReference w:id="29"/>
      </w:r>
      <w:r>
        <w:rPr>
          <w:rFonts w:ascii="Times New Roman" w:eastAsia="Times New Roman" w:hAnsi="Times New Roman" w:cs="Times New Roman"/>
          <w:sz w:val="24"/>
          <w:szCs w:val="24"/>
          <w:highlight w:val="white"/>
        </w:rPr>
        <w:t xml:space="preserve">  The Rangers left the prisoner in the vault and fled not only the courthouse but Grayson County itself, as former University of North Texas student Donna </w:t>
      </w:r>
      <w:proofErr w:type="spellStart"/>
      <w:r>
        <w:rPr>
          <w:rFonts w:ascii="Times New Roman" w:eastAsia="Times New Roman" w:hAnsi="Times New Roman" w:cs="Times New Roman"/>
          <w:sz w:val="24"/>
          <w:szCs w:val="24"/>
          <w:highlight w:val="white"/>
        </w:rPr>
        <w:t>K</w:t>
      </w:r>
      <w:r w:rsidR="004354EE">
        <w:rPr>
          <w:rFonts w:ascii="Times New Roman" w:eastAsia="Times New Roman" w:hAnsi="Times New Roman" w:cs="Times New Roman"/>
          <w:sz w:val="24"/>
          <w:szCs w:val="24"/>
          <w:highlight w:val="white"/>
        </w:rPr>
        <w:t>umler</w:t>
      </w:r>
      <w:proofErr w:type="spellEnd"/>
      <w:r>
        <w:rPr>
          <w:rFonts w:ascii="Times New Roman" w:eastAsia="Times New Roman" w:hAnsi="Times New Roman" w:cs="Times New Roman"/>
          <w:sz w:val="24"/>
          <w:szCs w:val="24"/>
          <w:highlight w:val="white"/>
        </w:rPr>
        <w:t xml:space="preserve"> writes, “mindful, no doubt, that for the first time in their history, the adage ‘one ranger, one riot’ had proven ineffective.”</w:t>
      </w:r>
      <w:r>
        <w:rPr>
          <w:rFonts w:ascii="Times New Roman" w:eastAsia="Times New Roman" w:hAnsi="Times New Roman" w:cs="Times New Roman"/>
          <w:sz w:val="24"/>
          <w:szCs w:val="24"/>
          <w:highlight w:val="white"/>
          <w:vertAlign w:val="superscript"/>
        </w:rPr>
        <w:footnoteReference w:id="30"/>
      </w:r>
      <w:r>
        <w:rPr>
          <w:rFonts w:ascii="Times New Roman" w:eastAsia="Times New Roman" w:hAnsi="Times New Roman" w:cs="Times New Roman"/>
          <w:sz w:val="24"/>
          <w:szCs w:val="24"/>
          <w:highlight w:val="white"/>
        </w:rPr>
        <w:t xml:space="preserve">  </w:t>
      </w:r>
    </w:p>
    <w:p w14:paraId="0000001D" w14:textId="30D1698E" w:rsidR="00F619CA" w:rsidRDefault="00037C0F">
      <w:pPr>
        <w:spacing w:line="480" w:lineRule="auto"/>
        <w:ind w:righ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they left the scene, </w:t>
      </w:r>
      <w:del w:id="452" w:author="Bowles, Emily" w:date="2019-09-06T18:11:00Z">
        <w:r w:rsidDel="00367FC7">
          <w:rPr>
            <w:rFonts w:ascii="Times New Roman" w:eastAsia="Times New Roman" w:hAnsi="Times New Roman" w:cs="Times New Roman"/>
            <w:sz w:val="24"/>
            <w:szCs w:val="24"/>
            <w:highlight w:val="white"/>
          </w:rPr>
          <w:delText xml:space="preserve">the raging fire was brought under control long enough for the crowd to remove </w:delText>
        </w:r>
      </w:del>
      <w:r>
        <w:rPr>
          <w:rFonts w:ascii="Times New Roman" w:eastAsia="Times New Roman" w:hAnsi="Times New Roman" w:cs="Times New Roman"/>
          <w:sz w:val="24"/>
          <w:szCs w:val="24"/>
          <w:highlight w:val="white"/>
        </w:rPr>
        <w:t xml:space="preserve">the body of Hughes </w:t>
      </w:r>
      <w:ins w:id="453" w:author="Bowles, Emily" w:date="2019-09-06T18:11:00Z">
        <w:r w:rsidR="00367FC7">
          <w:rPr>
            <w:rFonts w:ascii="Times New Roman" w:eastAsia="Times New Roman" w:hAnsi="Times New Roman" w:cs="Times New Roman"/>
            <w:sz w:val="24"/>
            <w:szCs w:val="24"/>
            <w:highlight w:val="white"/>
          </w:rPr>
          <w:t xml:space="preserve">was removed by the crowd </w:t>
        </w:r>
      </w:ins>
      <w:r>
        <w:rPr>
          <w:rFonts w:ascii="Times New Roman" w:eastAsia="Times New Roman" w:hAnsi="Times New Roman" w:cs="Times New Roman"/>
          <w:sz w:val="24"/>
          <w:szCs w:val="24"/>
          <w:highlight w:val="white"/>
        </w:rPr>
        <w:t xml:space="preserve">from the </w:t>
      </w:r>
      <w:commentRangeStart w:id="454"/>
      <w:r>
        <w:rPr>
          <w:rFonts w:ascii="Times New Roman" w:eastAsia="Times New Roman" w:hAnsi="Times New Roman" w:cs="Times New Roman"/>
          <w:sz w:val="24"/>
          <w:szCs w:val="24"/>
          <w:highlight w:val="white"/>
        </w:rPr>
        <w:t>vault</w:t>
      </w:r>
      <w:commentRangeEnd w:id="454"/>
      <w:r w:rsidR="004354EE">
        <w:rPr>
          <w:rStyle w:val="CommentReference"/>
        </w:rPr>
        <w:commentReference w:id="454"/>
      </w:r>
      <w:r>
        <w:rPr>
          <w:rFonts w:ascii="Times New Roman" w:eastAsia="Times New Roman" w:hAnsi="Times New Roman" w:cs="Times New Roman"/>
          <w:sz w:val="24"/>
          <w:szCs w:val="24"/>
          <w:highlight w:val="white"/>
        </w:rPr>
        <w:t xml:space="preserve"> and drag</w:t>
      </w:r>
      <w:ins w:id="455" w:author="Bowles, Emily" w:date="2019-09-06T18:11:00Z">
        <w:r w:rsidR="00367FC7">
          <w:rPr>
            <w:rFonts w:ascii="Times New Roman" w:eastAsia="Times New Roman" w:hAnsi="Times New Roman" w:cs="Times New Roman"/>
            <w:sz w:val="24"/>
            <w:szCs w:val="24"/>
            <w:highlight w:val="white"/>
          </w:rPr>
          <w:t>ged</w:t>
        </w:r>
      </w:ins>
      <w:del w:id="456" w:author="Bowles, Emily" w:date="2019-09-06T18:11:00Z">
        <w:r w:rsidDel="00367FC7">
          <w:rPr>
            <w:rFonts w:ascii="Times New Roman" w:eastAsia="Times New Roman" w:hAnsi="Times New Roman" w:cs="Times New Roman"/>
            <w:sz w:val="24"/>
            <w:szCs w:val="24"/>
            <w:highlight w:val="white"/>
          </w:rPr>
          <w:delText xml:space="preserve"> it</w:delText>
        </w:r>
      </w:del>
      <w:r>
        <w:rPr>
          <w:rFonts w:ascii="Times New Roman" w:eastAsia="Times New Roman" w:hAnsi="Times New Roman" w:cs="Times New Roman"/>
          <w:sz w:val="24"/>
          <w:szCs w:val="24"/>
          <w:highlight w:val="white"/>
        </w:rPr>
        <w:t xml:space="preserve"> through town chained </w:t>
      </w:r>
      <w:ins w:id="457" w:author="Bowles, Emily" w:date="2019-09-06T18:12:00Z">
        <w:r w:rsidR="00367FC7">
          <w:rPr>
            <w:rFonts w:ascii="Times New Roman" w:eastAsia="Times New Roman" w:hAnsi="Times New Roman" w:cs="Times New Roman"/>
            <w:sz w:val="24"/>
            <w:szCs w:val="24"/>
            <w:highlight w:val="white"/>
          </w:rPr>
          <w:t>behind</w:t>
        </w:r>
      </w:ins>
      <w:del w:id="458" w:author="Bowles, Emily" w:date="2019-09-06T18:12:00Z">
        <w:r w:rsidDel="00367FC7">
          <w:rPr>
            <w:rFonts w:ascii="Times New Roman" w:eastAsia="Times New Roman" w:hAnsi="Times New Roman" w:cs="Times New Roman"/>
            <w:sz w:val="24"/>
            <w:szCs w:val="24"/>
            <w:highlight w:val="white"/>
          </w:rPr>
          <w:delText>behind</w:delText>
        </w:r>
      </w:del>
      <w:r>
        <w:rPr>
          <w:rFonts w:ascii="Times New Roman" w:eastAsia="Times New Roman" w:hAnsi="Times New Roman" w:cs="Times New Roman"/>
          <w:sz w:val="24"/>
          <w:szCs w:val="24"/>
          <w:highlight w:val="white"/>
        </w:rPr>
        <w:t xml:space="preserve"> an automobile. Hamer went to Howe and then McKinney to contact Governor Moody about the situation as the Texas National Guard unit from Denison attempted to disperse the mob.</w:t>
      </w:r>
      <w:r>
        <w:rPr>
          <w:rFonts w:ascii="Times New Roman" w:eastAsia="Times New Roman" w:hAnsi="Times New Roman" w:cs="Times New Roman"/>
          <w:sz w:val="24"/>
          <w:szCs w:val="24"/>
          <w:highlight w:val="white"/>
          <w:vertAlign w:val="superscript"/>
        </w:rPr>
        <w:footnoteReference w:id="31"/>
      </w:r>
      <w:r>
        <w:rPr>
          <w:rFonts w:ascii="Times New Roman" w:eastAsia="Times New Roman" w:hAnsi="Times New Roman" w:cs="Times New Roman"/>
          <w:sz w:val="24"/>
          <w:szCs w:val="24"/>
          <w:highlight w:val="white"/>
        </w:rPr>
        <w:t xml:space="preserve">  As the night wore on, the violence escalated and Hughes’ body was taken from the town square and dragged through the Black </w:t>
      </w:r>
      <w:r w:rsidR="002D0B51">
        <w:rPr>
          <w:rFonts w:ascii="Times New Roman" w:eastAsia="Times New Roman" w:hAnsi="Times New Roman" w:cs="Times New Roman"/>
          <w:sz w:val="24"/>
          <w:szCs w:val="24"/>
          <w:highlight w:val="white"/>
        </w:rPr>
        <w:t>b</w:t>
      </w:r>
      <w:r>
        <w:rPr>
          <w:rFonts w:ascii="Times New Roman" w:eastAsia="Times New Roman" w:hAnsi="Times New Roman" w:cs="Times New Roman"/>
          <w:sz w:val="24"/>
          <w:szCs w:val="24"/>
          <w:highlight w:val="white"/>
        </w:rPr>
        <w:t xml:space="preserve">usiness </w:t>
      </w:r>
      <w:r w:rsidR="002D0B51">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 xml:space="preserve">istrict of Sherman.  Acting on the report from Captain Hamer, Governor Moody dispatched four more Rangers to bring order to the town: </w:t>
      </w:r>
      <w:r>
        <w:rPr>
          <w:rFonts w:ascii="Times New Roman" w:eastAsia="Times New Roman" w:hAnsi="Times New Roman" w:cs="Times New Roman"/>
          <w:sz w:val="24"/>
          <w:szCs w:val="24"/>
          <w:highlight w:val="white"/>
        </w:rPr>
        <w:lastRenderedPageBreak/>
        <w:t xml:space="preserve">Captain Tom R. Hickman, Sergeant M.T. “Lone Wolf”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and Privates W. H. Kirby and R.G. Goss.  Three of these additional Rangers arrived in the early hours of Saturday morning, bearing orders from Governor Moody to investigate matters and apprehend the guilty parties, as well as a rebuttal of the “don’t shoot” order, while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arrived before them, leaving Dallas immediately after having heard from Governor Moody. </w:t>
      </w:r>
    </w:p>
    <w:p w14:paraId="0000001E" w14:textId="625B28EA" w:rsidR="00F619CA" w:rsidRDefault="00037C0F">
      <w:pPr>
        <w:spacing w:line="480" w:lineRule="auto"/>
        <w:ind w:righ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Local officials congregated at the Grayson County jail roughly two blocks west of the town square and met Sergeant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there.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stood guard at the entrance to the jail to protect the federal prisoners within, “armed with his pistols, a Thompson submachine gun, and a</w:t>
      </w:r>
      <w:r w:rsidR="00BF246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sawed-off shotgun.”</w:t>
      </w:r>
      <w:r>
        <w:rPr>
          <w:rFonts w:ascii="Times New Roman" w:eastAsia="Times New Roman" w:hAnsi="Times New Roman" w:cs="Times New Roman"/>
          <w:sz w:val="24"/>
          <w:szCs w:val="24"/>
          <w:highlight w:val="white"/>
          <w:vertAlign w:val="superscript"/>
        </w:rPr>
        <w:footnoteReference w:id="32"/>
      </w:r>
      <w:r>
        <w:rPr>
          <w:rFonts w:ascii="Times New Roman" w:eastAsia="Times New Roman" w:hAnsi="Times New Roman" w:cs="Times New Roman"/>
          <w:sz w:val="24"/>
          <w:szCs w:val="24"/>
          <w:highlight w:val="white"/>
        </w:rPr>
        <w:t xml:space="preserve">  Members of the mob arrived at the jail</w:t>
      </w:r>
      <w:r w:rsidR="004354EE">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but </w:t>
      </w:r>
      <w:proofErr w:type="spellStart"/>
      <w:r>
        <w:rPr>
          <w:rFonts w:ascii="Times New Roman" w:eastAsia="Times New Roman" w:hAnsi="Times New Roman" w:cs="Times New Roman"/>
          <w:sz w:val="24"/>
          <w:szCs w:val="24"/>
          <w:highlight w:val="white"/>
        </w:rPr>
        <w:t>Gonzaullas</w:t>
      </w:r>
      <w:proofErr w:type="spellEnd"/>
      <w:r>
        <w:rPr>
          <w:rFonts w:ascii="Times New Roman" w:eastAsia="Times New Roman" w:hAnsi="Times New Roman" w:cs="Times New Roman"/>
          <w:sz w:val="24"/>
          <w:szCs w:val="24"/>
          <w:highlight w:val="white"/>
        </w:rPr>
        <w:t xml:space="preserve"> managed to hold them off, likely due to his arsenal, reputation, and willingness to shoot into the crowd.  </w:t>
      </w:r>
      <w:del w:id="474" w:author="Bowles, Emily" w:date="2019-09-06T19:02:00Z">
        <w:r w:rsidDel="00367FC7">
          <w:rPr>
            <w:rFonts w:ascii="Times New Roman" w:eastAsia="Times New Roman" w:hAnsi="Times New Roman" w:cs="Times New Roman"/>
            <w:sz w:val="24"/>
            <w:szCs w:val="24"/>
            <w:highlight w:val="white"/>
          </w:rPr>
          <w:delText xml:space="preserve">Thwarted at the jail, the mob, now numbering roughly 2,000, moved eastward into the nearly abandoned </w:delText>
        </w:r>
        <w:r w:rsidR="003B4564" w:rsidDel="00367FC7">
          <w:rPr>
            <w:rFonts w:ascii="Times New Roman" w:eastAsia="Times New Roman" w:hAnsi="Times New Roman" w:cs="Times New Roman"/>
            <w:sz w:val="24"/>
            <w:szCs w:val="24"/>
            <w:highlight w:val="white"/>
          </w:rPr>
          <w:delText>b</w:delText>
        </w:r>
        <w:r w:rsidDel="00367FC7">
          <w:rPr>
            <w:rFonts w:ascii="Times New Roman" w:eastAsia="Times New Roman" w:hAnsi="Times New Roman" w:cs="Times New Roman"/>
            <w:sz w:val="24"/>
            <w:szCs w:val="24"/>
            <w:highlight w:val="white"/>
          </w:rPr>
          <w:delText xml:space="preserve">lack part of Sherman towards the Black </w:delText>
        </w:r>
      </w:del>
      <w:del w:id="475" w:author="Bowles, Emily" w:date="2019-09-06T18:12:00Z">
        <w:r w:rsidR="00B03A44" w:rsidDel="00367FC7">
          <w:rPr>
            <w:rFonts w:ascii="Times New Roman" w:eastAsia="Times New Roman" w:hAnsi="Times New Roman" w:cs="Times New Roman"/>
            <w:sz w:val="24"/>
            <w:szCs w:val="24"/>
            <w:highlight w:val="white"/>
          </w:rPr>
          <w:delText>db</w:delText>
        </w:r>
      </w:del>
      <w:del w:id="476" w:author="Bowles, Emily" w:date="2019-09-06T19:02:00Z">
        <w:r w:rsidDel="00367FC7">
          <w:rPr>
            <w:rFonts w:ascii="Times New Roman" w:eastAsia="Times New Roman" w:hAnsi="Times New Roman" w:cs="Times New Roman"/>
            <w:sz w:val="24"/>
            <w:szCs w:val="24"/>
            <w:highlight w:val="white"/>
          </w:rPr>
          <w:delText xml:space="preserve">usiness istrict. Gonzaullas once again lived up to his nickname, and the “Lone Wolf” held the jail alone. </w:delText>
        </w:r>
      </w:del>
      <w:r>
        <w:rPr>
          <w:rFonts w:ascii="Times New Roman" w:eastAsia="Times New Roman" w:hAnsi="Times New Roman" w:cs="Times New Roman"/>
          <w:sz w:val="24"/>
          <w:szCs w:val="24"/>
          <w:highlight w:val="white"/>
        </w:rPr>
        <w:t xml:space="preserve">As Saturday progressed, </w:t>
      </w:r>
      <w:ins w:id="477" w:author="Bowles, Emily" w:date="2019-09-06T19:02:00Z">
        <w:r w:rsidR="00367FC7">
          <w:rPr>
            <w:rFonts w:ascii="Times New Roman" w:eastAsia="Times New Roman" w:hAnsi="Times New Roman" w:cs="Times New Roman"/>
            <w:sz w:val="24"/>
            <w:szCs w:val="24"/>
            <w:highlight w:val="white"/>
          </w:rPr>
          <w:t>the crowd was thwarted at the jail and moved on to exact even more</w:t>
        </w:r>
      </w:ins>
      <w:del w:id="478" w:author="Bowles, Emily" w:date="2019-09-06T19:02:00Z">
        <w:r w:rsidDel="00367FC7">
          <w:rPr>
            <w:rFonts w:ascii="Times New Roman" w:eastAsia="Times New Roman" w:hAnsi="Times New Roman" w:cs="Times New Roman"/>
            <w:sz w:val="24"/>
            <w:szCs w:val="24"/>
            <w:highlight w:val="white"/>
          </w:rPr>
          <w:delText>so did the</w:delText>
        </w:r>
      </w:del>
      <w:r>
        <w:rPr>
          <w:rFonts w:ascii="Times New Roman" w:eastAsia="Times New Roman" w:hAnsi="Times New Roman" w:cs="Times New Roman"/>
          <w:sz w:val="24"/>
          <w:szCs w:val="24"/>
          <w:highlight w:val="white"/>
        </w:rPr>
        <w:t xml:space="preserve"> violence </w:t>
      </w:r>
      <w:del w:id="479" w:author="Bowles, Emily" w:date="2019-09-06T19:02:00Z">
        <w:r w:rsidDel="00367FC7">
          <w:rPr>
            <w:rFonts w:ascii="Times New Roman" w:eastAsia="Times New Roman" w:hAnsi="Times New Roman" w:cs="Times New Roman"/>
            <w:sz w:val="24"/>
            <w:szCs w:val="24"/>
            <w:highlight w:val="white"/>
          </w:rPr>
          <w:delText xml:space="preserve">of the mob </w:delText>
        </w:r>
      </w:del>
      <w:r>
        <w:rPr>
          <w:rFonts w:ascii="Times New Roman" w:eastAsia="Times New Roman" w:hAnsi="Times New Roman" w:cs="Times New Roman"/>
          <w:sz w:val="24"/>
          <w:szCs w:val="24"/>
          <w:highlight w:val="white"/>
        </w:rPr>
        <w:t xml:space="preserve">in the Black </w:t>
      </w:r>
      <w:r w:rsidR="00B03A44">
        <w:rPr>
          <w:rFonts w:ascii="Times New Roman" w:eastAsia="Times New Roman" w:hAnsi="Times New Roman" w:cs="Times New Roman"/>
          <w:sz w:val="24"/>
          <w:szCs w:val="24"/>
          <w:highlight w:val="white"/>
        </w:rPr>
        <w:t>b</w:t>
      </w:r>
      <w:r>
        <w:rPr>
          <w:rFonts w:ascii="Times New Roman" w:eastAsia="Times New Roman" w:hAnsi="Times New Roman" w:cs="Times New Roman"/>
          <w:sz w:val="24"/>
          <w:szCs w:val="24"/>
          <w:highlight w:val="white"/>
        </w:rPr>
        <w:t xml:space="preserve">usiness </w:t>
      </w:r>
      <w:r w:rsidR="00B03A44">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istrict, burning buildings down and searching in vain for someone to lynch and sate their bloodlust. By 10:30 pm Saturday, May 10, Governor Moody imposed martial law.</w:t>
      </w:r>
      <w:r w:rsidR="00093B23">
        <w:rPr>
          <w:rStyle w:val="FootnoteReference"/>
          <w:rFonts w:ascii="Times New Roman" w:eastAsia="Times New Roman" w:hAnsi="Times New Roman" w:cs="Times New Roman"/>
          <w:sz w:val="24"/>
          <w:szCs w:val="24"/>
          <w:highlight w:val="white"/>
        </w:rPr>
        <w:footnoteReference w:id="33"/>
      </w:r>
      <w:r>
        <w:rPr>
          <w:rFonts w:ascii="Times New Roman" w:eastAsia="Times New Roman" w:hAnsi="Times New Roman" w:cs="Times New Roman"/>
          <w:sz w:val="24"/>
          <w:szCs w:val="24"/>
          <w:highlight w:val="white"/>
        </w:rPr>
        <w:t xml:space="preserve"> </w:t>
      </w:r>
    </w:p>
    <w:p w14:paraId="0000001F" w14:textId="3D362E5E" w:rsidR="00F619CA" w:rsidRDefault="00037C0F">
      <w:pPr>
        <w:spacing w:line="480" w:lineRule="auto"/>
        <w:ind w:righ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 dawn on Sunday, the Rangers began their investigation alongside county law enforcement and the Texas National Guard.  </w:t>
      </w:r>
      <w:del w:id="490" w:author="Bowles, Emily" w:date="2019-09-06T19:03:00Z">
        <w:r w:rsidDel="00367FC7">
          <w:rPr>
            <w:rFonts w:ascii="Times New Roman" w:eastAsia="Times New Roman" w:hAnsi="Times New Roman" w:cs="Times New Roman"/>
            <w:sz w:val="24"/>
            <w:szCs w:val="24"/>
            <w:highlight w:val="white"/>
          </w:rPr>
          <w:delText>As the next week began</w:delText>
        </w:r>
      </w:del>
      <w:ins w:id="491" w:author="Bowles, Emily" w:date="2019-09-06T19:03:00Z">
        <w:r w:rsidR="00367FC7">
          <w:rPr>
            <w:rFonts w:ascii="Times New Roman" w:eastAsia="Times New Roman" w:hAnsi="Times New Roman" w:cs="Times New Roman"/>
            <w:sz w:val="24"/>
            <w:szCs w:val="24"/>
            <w:highlight w:val="white"/>
          </w:rPr>
          <w:t>Into the next week</w:t>
        </w:r>
      </w:ins>
      <w:r>
        <w:rPr>
          <w:rFonts w:ascii="Times New Roman" w:eastAsia="Times New Roman" w:hAnsi="Times New Roman" w:cs="Times New Roman"/>
          <w:sz w:val="24"/>
          <w:szCs w:val="24"/>
          <w:highlight w:val="white"/>
        </w:rPr>
        <w:t xml:space="preserve">, men and women were arrested and placed in the Grayson County jail, and soon rumors began to swirl that a jailbreak was imminent to free them. </w:t>
      </w:r>
      <w:del w:id="492" w:author="Bowles, Emily" w:date="2019-09-06T19:09:00Z">
        <w:r w:rsidDel="00367FC7">
          <w:rPr>
            <w:rFonts w:ascii="Times New Roman" w:eastAsia="Times New Roman" w:hAnsi="Times New Roman" w:cs="Times New Roman"/>
            <w:sz w:val="24"/>
            <w:szCs w:val="24"/>
            <w:highlight w:val="white"/>
          </w:rPr>
          <w:delText xml:space="preserve"> Sergeant Gonzaullas remained at the jail for a time to protect the prisoners as his fellow Rangers continued rounding up members of the mob to be interrogated by the military court erected in the building.</w:delText>
        </w:r>
      </w:del>
      <w:r>
        <w:rPr>
          <w:rFonts w:ascii="Times New Roman" w:eastAsia="Times New Roman" w:hAnsi="Times New Roman" w:cs="Times New Roman"/>
          <w:sz w:val="24"/>
          <w:szCs w:val="24"/>
          <w:highlight w:val="white"/>
        </w:rPr>
        <w:t xml:space="preserve"> </w:t>
      </w:r>
      <w:r w:rsidR="00BF2467">
        <w:rPr>
          <w:rFonts w:ascii="Times New Roman" w:eastAsia="Times New Roman" w:hAnsi="Times New Roman" w:cs="Times New Roman"/>
          <w:sz w:val="24"/>
          <w:szCs w:val="24"/>
          <w:highlight w:val="white"/>
        </w:rPr>
        <w:t>Submitting to</w:t>
      </w:r>
      <w:r>
        <w:rPr>
          <w:rFonts w:ascii="Times New Roman" w:eastAsia="Times New Roman" w:hAnsi="Times New Roman" w:cs="Times New Roman"/>
          <w:sz w:val="24"/>
          <w:szCs w:val="24"/>
          <w:highlight w:val="white"/>
        </w:rPr>
        <w:t xml:space="preserve"> martial law, the Rangers took a backseat in authority to Texas National Guardsman Colonel Lawrence E. McGee.  </w:t>
      </w:r>
      <w:del w:id="493" w:author="Bowles, Emily" w:date="2019-09-06T19:04:00Z">
        <w:r w:rsidDel="00367FC7">
          <w:rPr>
            <w:rFonts w:ascii="Times New Roman" w:eastAsia="Times New Roman" w:hAnsi="Times New Roman" w:cs="Times New Roman"/>
            <w:sz w:val="24"/>
            <w:szCs w:val="24"/>
            <w:highlight w:val="white"/>
          </w:rPr>
          <w:lastRenderedPageBreak/>
          <w:delText xml:space="preserve">By Tuesday, the mob had all but dispersed, some members of the black community returned to their homes and work, and there were sixty-five members of the mob being held in the Grayson County jail. </w:delText>
        </w:r>
      </w:del>
      <w:r>
        <w:rPr>
          <w:rFonts w:ascii="Times New Roman" w:eastAsia="Times New Roman" w:hAnsi="Times New Roman" w:cs="Times New Roman"/>
          <w:sz w:val="24"/>
          <w:szCs w:val="24"/>
          <w:highlight w:val="white"/>
        </w:rPr>
        <w:t xml:space="preserve">Martial law lasted until May 24, 1930, but the Rangers appear to have left Sherman some time before then, leaving the rest of the cleanup to the Texas National Guard. </w:t>
      </w:r>
      <w:del w:id="494" w:author="Bowles, Emily" w:date="2019-09-06T19:09:00Z">
        <w:r w:rsidDel="00367FC7">
          <w:rPr>
            <w:rFonts w:ascii="Times New Roman" w:eastAsia="Times New Roman" w:hAnsi="Times New Roman" w:cs="Times New Roman"/>
            <w:sz w:val="24"/>
            <w:szCs w:val="24"/>
            <w:highlight w:val="white"/>
          </w:rPr>
          <w:delText>Hamer left town deflated and angry at both the mob and the town, unable to fulfill his duty of protecting the prisoner.</w:delText>
        </w:r>
        <w:r w:rsidR="0080350B" w:rsidDel="00367FC7">
          <w:rPr>
            <w:rStyle w:val="FootnoteReference"/>
            <w:rFonts w:ascii="Times New Roman" w:eastAsia="Times New Roman" w:hAnsi="Times New Roman" w:cs="Times New Roman"/>
            <w:sz w:val="24"/>
            <w:szCs w:val="24"/>
            <w:highlight w:val="white"/>
          </w:rPr>
          <w:footnoteReference w:id="34"/>
        </w:r>
        <w:r w:rsidDel="00367FC7">
          <w:rPr>
            <w:rFonts w:ascii="Times New Roman" w:eastAsia="Times New Roman" w:hAnsi="Times New Roman" w:cs="Times New Roman"/>
            <w:sz w:val="24"/>
            <w:szCs w:val="24"/>
            <w:highlight w:val="white"/>
          </w:rPr>
          <w:delText xml:space="preserve">  </w:delText>
        </w:r>
      </w:del>
    </w:p>
    <w:p w14:paraId="00000020" w14:textId="41CFBA8C" w:rsidR="00F619CA" w:rsidDel="00367FC7" w:rsidRDefault="00037C0F">
      <w:pPr>
        <w:spacing w:line="480" w:lineRule="auto"/>
        <w:ind w:right="720" w:firstLine="720"/>
        <w:rPr>
          <w:del w:id="506" w:author="Bowles, Emily" w:date="2019-09-06T19:05:00Z"/>
          <w:rFonts w:ascii="Times New Roman" w:eastAsia="Times New Roman" w:hAnsi="Times New Roman" w:cs="Times New Roman"/>
          <w:sz w:val="24"/>
          <w:szCs w:val="24"/>
          <w:highlight w:val="white"/>
        </w:rPr>
      </w:pPr>
      <w:del w:id="507" w:author="Bowles, Emily" w:date="2019-09-06T19:05:00Z">
        <w:r w:rsidDel="00367FC7">
          <w:rPr>
            <w:rFonts w:ascii="Times New Roman" w:eastAsia="Times New Roman" w:hAnsi="Times New Roman" w:cs="Times New Roman"/>
            <w:sz w:val="24"/>
            <w:szCs w:val="24"/>
            <w:highlight w:val="white"/>
          </w:rPr>
          <w:delText xml:space="preserve">Hamer biographers H. Gordon Frost and John H. Jenkins claim that “Hamer’s disgust at the cowardly actions of the townspeople of Sherman never abated as long as he lived,” a sentiment seen in his correspondence with Governor Moody on May 13, 1930. Hamer </w:delText>
        </w:r>
        <w:r w:rsidR="004354EE" w:rsidDel="00367FC7">
          <w:rPr>
            <w:rFonts w:ascii="Times New Roman" w:eastAsia="Times New Roman" w:hAnsi="Times New Roman" w:cs="Times New Roman"/>
            <w:sz w:val="24"/>
            <w:szCs w:val="24"/>
            <w:highlight w:val="white"/>
          </w:rPr>
          <w:delText>wrote</w:delText>
        </w:r>
        <w:r w:rsidDel="00367FC7">
          <w:rPr>
            <w:rFonts w:ascii="Times New Roman" w:eastAsia="Times New Roman" w:hAnsi="Times New Roman" w:cs="Times New Roman"/>
            <w:sz w:val="24"/>
            <w:szCs w:val="24"/>
            <w:highlight w:val="white"/>
          </w:rPr>
          <w:delText xml:space="preserve"> that the Rangers were so dumbfounded at the si</w:delText>
        </w:r>
        <w:r w:rsidR="00BF2467" w:rsidDel="00367FC7">
          <w:rPr>
            <w:rFonts w:ascii="Times New Roman" w:eastAsia="Times New Roman" w:hAnsi="Times New Roman" w:cs="Times New Roman"/>
            <w:sz w:val="24"/>
            <w:szCs w:val="24"/>
            <w:highlight w:val="white"/>
          </w:rPr>
          <w:delText>ght</w:delText>
        </w:r>
        <w:r w:rsidDel="00367FC7">
          <w:rPr>
            <w:rFonts w:ascii="Times New Roman" w:eastAsia="Times New Roman" w:hAnsi="Times New Roman" w:cs="Times New Roman"/>
            <w:sz w:val="24"/>
            <w:szCs w:val="24"/>
            <w:highlight w:val="white"/>
          </w:rPr>
          <w:delText xml:space="preserve"> of many women and children in the crowd at the courthouse that they, “stood around for a few minutes,” before deciding to write to Governor Moody immediately to apprise him of the situation.</w:delText>
        </w:r>
        <w:r w:rsidDel="00367FC7">
          <w:rPr>
            <w:rFonts w:ascii="Times New Roman" w:eastAsia="Times New Roman" w:hAnsi="Times New Roman" w:cs="Times New Roman"/>
            <w:sz w:val="24"/>
            <w:szCs w:val="24"/>
            <w:highlight w:val="white"/>
            <w:vertAlign w:val="superscript"/>
          </w:rPr>
          <w:footnoteReference w:id="35"/>
        </w:r>
        <w:r w:rsidDel="00367FC7">
          <w:rPr>
            <w:rFonts w:ascii="Times New Roman" w:eastAsia="Times New Roman" w:hAnsi="Times New Roman" w:cs="Times New Roman"/>
            <w:sz w:val="24"/>
            <w:szCs w:val="24"/>
            <w:highlight w:val="white"/>
          </w:rPr>
          <w:delText xml:space="preserve"> Described by Frost and Jenkins as Hamer’s “most frustrating assignment,” the events in Sherman would sour Hamer’s opinion of the town for the duration of his life.</w:delText>
        </w:r>
      </w:del>
    </w:p>
    <w:p w14:paraId="00000021" w14:textId="19F7094A" w:rsidR="00F619CA" w:rsidRDefault="00037C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perfect confluence of circumstances led to the riot that </w:t>
      </w:r>
      <w:r w:rsidR="00BF2467">
        <w:rPr>
          <w:rFonts w:ascii="Times New Roman" w:eastAsia="Times New Roman" w:hAnsi="Times New Roman" w:cs="Times New Roman"/>
          <w:sz w:val="24"/>
          <w:szCs w:val="24"/>
        </w:rPr>
        <w:t>became</w:t>
      </w:r>
      <w:r>
        <w:rPr>
          <w:rFonts w:ascii="Times New Roman" w:eastAsia="Times New Roman" w:hAnsi="Times New Roman" w:cs="Times New Roman"/>
          <w:sz w:val="24"/>
          <w:szCs w:val="24"/>
        </w:rPr>
        <w:t xml:space="preserve"> known as the “Sherman Affair,” and there are several events that can be seen as turning points. The delayed change in venue by Judge Carter, the failure of the police to disperse the crowd at the first sign of violence, the spectacle of the victim’s entrance to the trial, George Hughes’ refusal to leave the courthouse for the jail, Captain Hamer’s inability to rescue Hughes from the vault, and most importantly, the </w:t>
      </w:r>
      <w:ins w:id="515" w:author="Bowles, Emily" w:date="2019-09-06T19:07:00Z">
        <w:r w:rsidR="00367FC7">
          <w:rPr>
            <w:rFonts w:ascii="Times New Roman" w:eastAsia="Times New Roman" w:hAnsi="Times New Roman" w:cs="Times New Roman"/>
            <w:sz w:val="24"/>
            <w:szCs w:val="24"/>
          </w:rPr>
          <w:t xml:space="preserve">“don’t </w:t>
        </w:r>
        <w:proofErr w:type="spellStart"/>
        <w:r w:rsidR="00367FC7">
          <w:rPr>
            <w:rFonts w:ascii="Times New Roman" w:eastAsia="Times New Roman" w:hAnsi="Times New Roman" w:cs="Times New Roman"/>
            <w:sz w:val="24"/>
            <w:szCs w:val="24"/>
          </w:rPr>
          <w:t xml:space="preserve">shoot” </w:t>
        </w:r>
      </w:ins>
      <w:proofErr w:type="spellEnd"/>
      <w:r>
        <w:rPr>
          <w:rFonts w:ascii="Times New Roman" w:eastAsia="Times New Roman" w:hAnsi="Times New Roman" w:cs="Times New Roman"/>
          <w:sz w:val="24"/>
          <w:szCs w:val="24"/>
        </w:rPr>
        <w:t xml:space="preserve">rumor that Governor Moody directed </w:t>
      </w:r>
      <w:ins w:id="516" w:author="Bowles, Emily" w:date="2019-09-06T19:07:00Z">
        <w:r w:rsidR="00367FC7">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 xml:space="preserve">the Rangers </w:t>
      </w:r>
      <w:del w:id="517" w:author="Bowles, Emily" w:date="2019-09-06T19:07:00Z">
        <w:r w:rsidDel="00367FC7">
          <w:rPr>
            <w:rFonts w:ascii="Times New Roman" w:eastAsia="Times New Roman" w:hAnsi="Times New Roman" w:cs="Times New Roman"/>
            <w:sz w:val="24"/>
            <w:szCs w:val="24"/>
          </w:rPr>
          <w:delText xml:space="preserve">to, “protect the Negro if possible, but not to shoot anyone” </w:delText>
        </w:r>
      </w:del>
      <w:r>
        <w:rPr>
          <w:rFonts w:ascii="Times New Roman" w:eastAsia="Times New Roman" w:hAnsi="Times New Roman" w:cs="Times New Roman"/>
          <w:sz w:val="24"/>
          <w:szCs w:val="24"/>
        </w:rPr>
        <w:t xml:space="preserve">contributed to the destruction of the Grayson County Courthouse and much of the Black </w:t>
      </w:r>
      <w:r w:rsidR="009E270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usiness </w:t>
      </w:r>
      <w:r w:rsidR="009E270D">
        <w:rPr>
          <w:rFonts w:ascii="Times New Roman" w:eastAsia="Times New Roman" w:hAnsi="Times New Roman" w:cs="Times New Roman"/>
          <w:sz w:val="24"/>
          <w:szCs w:val="24"/>
        </w:rPr>
        <w:t>d</w:t>
      </w:r>
      <w:r>
        <w:rPr>
          <w:rFonts w:ascii="Times New Roman" w:eastAsia="Times New Roman" w:hAnsi="Times New Roman" w:cs="Times New Roman"/>
          <w:sz w:val="24"/>
          <w:szCs w:val="24"/>
        </w:rPr>
        <w:t>istrict in Sherman.</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 xml:space="preserve"> </w:t>
      </w:r>
      <w:del w:id="527" w:author="Bowles, Emily" w:date="2019-09-06T18:39:00Z">
        <w:r w:rsidDel="00367FC7">
          <w:rPr>
            <w:rFonts w:ascii="Times New Roman" w:eastAsia="Times New Roman" w:hAnsi="Times New Roman" w:cs="Times New Roman"/>
            <w:sz w:val="24"/>
            <w:szCs w:val="24"/>
          </w:rPr>
          <w:delText>Regardless of the veracity of the rumor, the mob knew of its existence</w:delText>
        </w:r>
        <w:r w:rsidR="00167B42" w:rsidDel="00367FC7">
          <w:rPr>
            <w:rFonts w:ascii="Times New Roman" w:eastAsia="Times New Roman" w:hAnsi="Times New Roman" w:cs="Times New Roman"/>
            <w:sz w:val="24"/>
            <w:szCs w:val="24"/>
          </w:rPr>
          <w:delText>,</w:delText>
        </w:r>
        <w:r w:rsidDel="00367FC7">
          <w:rPr>
            <w:rFonts w:ascii="Times New Roman" w:eastAsia="Times New Roman" w:hAnsi="Times New Roman" w:cs="Times New Roman"/>
            <w:sz w:val="24"/>
            <w:szCs w:val="24"/>
          </w:rPr>
          <w:delText xml:space="preserve"> and the Rangers fired warning shots into the crowd or above their heads in an attempt to not inflict bodily harm, effectively confirming the rumor to the </w:delText>
        </w:r>
        <w:commentRangeStart w:id="528"/>
        <w:r w:rsidDel="00367FC7">
          <w:rPr>
            <w:rFonts w:ascii="Times New Roman" w:eastAsia="Times New Roman" w:hAnsi="Times New Roman" w:cs="Times New Roman"/>
            <w:sz w:val="24"/>
            <w:szCs w:val="24"/>
          </w:rPr>
          <w:delText>crowd</w:delText>
        </w:r>
        <w:commentRangeEnd w:id="528"/>
        <w:r w:rsidR="009E270D" w:rsidDel="00367FC7">
          <w:rPr>
            <w:rStyle w:val="CommentReference"/>
          </w:rPr>
          <w:commentReference w:id="528"/>
        </w:r>
        <w:r w:rsidDel="00367FC7">
          <w:rPr>
            <w:rFonts w:ascii="Times New Roman" w:eastAsia="Times New Roman" w:hAnsi="Times New Roman" w:cs="Times New Roman"/>
            <w:sz w:val="24"/>
            <w:szCs w:val="24"/>
          </w:rPr>
          <w:delText xml:space="preserve">. </w:delText>
        </w:r>
      </w:del>
    </w:p>
    <w:p w14:paraId="00000022" w14:textId="64F55537" w:rsidR="00F619CA" w:rsidRDefault="00037C0F">
      <w:pPr>
        <w:spacing w:line="480" w:lineRule="auto"/>
        <w:ind w:firstLine="720"/>
        <w:rPr>
          <w:rFonts w:ascii="Times New Roman" w:eastAsia="Times New Roman" w:hAnsi="Times New Roman" w:cs="Times New Roman"/>
          <w:sz w:val="24"/>
          <w:szCs w:val="24"/>
        </w:rPr>
      </w:pPr>
      <w:del w:id="529" w:author="Bowles, Emily" w:date="2019-09-06T18:39:00Z">
        <w:r w:rsidDel="00367FC7">
          <w:rPr>
            <w:rFonts w:ascii="Times New Roman" w:eastAsia="Times New Roman" w:hAnsi="Times New Roman" w:cs="Times New Roman"/>
            <w:sz w:val="24"/>
            <w:szCs w:val="24"/>
          </w:rPr>
          <w:delText>Governor Moody spent the weeks after the riot writing to newspapers as far as London, England</w:delText>
        </w:r>
        <w:r w:rsidR="00167B42" w:rsidDel="00367FC7">
          <w:rPr>
            <w:rFonts w:ascii="Times New Roman" w:eastAsia="Times New Roman" w:hAnsi="Times New Roman" w:cs="Times New Roman"/>
            <w:sz w:val="24"/>
            <w:szCs w:val="24"/>
          </w:rPr>
          <w:delText>,</w:delText>
        </w:r>
        <w:r w:rsidDel="00367FC7">
          <w:rPr>
            <w:rFonts w:ascii="Times New Roman" w:eastAsia="Times New Roman" w:hAnsi="Times New Roman" w:cs="Times New Roman"/>
            <w:sz w:val="24"/>
            <w:szCs w:val="24"/>
          </w:rPr>
          <w:delText xml:space="preserve"> refuting the suggestion that he directed his Rangers not to shoot.  Captain Hamer was taken to task in multiple media outlets for the same, and the rumor became one of the defining points of the “Sherman Affair.”  </w:delText>
        </w:r>
        <w:r w:rsidRPr="00E32E7C" w:rsidDel="00367FC7">
          <w:rPr>
            <w:rFonts w:ascii="Times New Roman" w:eastAsia="Times New Roman" w:hAnsi="Times New Roman" w:cs="Times New Roman"/>
            <w:i/>
            <w:sz w:val="24"/>
            <w:szCs w:val="24"/>
          </w:rPr>
          <w:delText>The Dallas Morning News</w:delText>
        </w:r>
        <w:r w:rsidDel="00367FC7">
          <w:rPr>
            <w:rFonts w:ascii="Times New Roman" w:eastAsia="Times New Roman" w:hAnsi="Times New Roman" w:cs="Times New Roman"/>
            <w:sz w:val="24"/>
            <w:szCs w:val="24"/>
          </w:rPr>
          <w:delText xml:space="preserve"> wrote that while the Ranger clearly did not receive the do</w:delText>
        </w:r>
        <w:r w:rsidR="009E270D" w:rsidDel="00367FC7">
          <w:rPr>
            <w:rFonts w:ascii="Times New Roman" w:eastAsia="Times New Roman" w:hAnsi="Times New Roman" w:cs="Times New Roman"/>
            <w:sz w:val="24"/>
            <w:szCs w:val="24"/>
          </w:rPr>
          <w:delText>-</w:delText>
        </w:r>
        <w:r w:rsidDel="00367FC7">
          <w:rPr>
            <w:rFonts w:ascii="Times New Roman" w:eastAsia="Times New Roman" w:hAnsi="Times New Roman" w:cs="Times New Roman"/>
            <w:sz w:val="24"/>
            <w:szCs w:val="24"/>
          </w:rPr>
          <w:delText>not</w:delText>
        </w:r>
        <w:r w:rsidR="009E270D" w:rsidDel="00367FC7">
          <w:rPr>
            <w:rFonts w:ascii="Times New Roman" w:eastAsia="Times New Roman" w:hAnsi="Times New Roman" w:cs="Times New Roman"/>
            <w:sz w:val="24"/>
            <w:szCs w:val="24"/>
          </w:rPr>
          <w:delText>-</w:delText>
        </w:r>
        <w:r w:rsidDel="00367FC7">
          <w:rPr>
            <w:rFonts w:ascii="Times New Roman" w:eastAsia="Times New Roman" w:hAnsi="Times New Roman" w:cs="Times New Roman"/>
            <w:sz w:val="24"/>
            <w:szCs w:val="24"/>
          </w:rPr>
          <w:delText>shoot order from the Governor, “Captain Hamer believed the order to exist,” and there was a gap between the two facts.</w:delText>
        </w:r>
        <w:r w:rsidDel="00367FC7">
          <w:rPr>
            <w:rFonts w:ascii="Times New Roman" w:eastAsia="Times New Roman" w:hAnsi="Times New Roman" w:cs="Times New Roman"/>
            <w:sz w:val="24"/>
            <w:szCs w:val="24"/>
            <w:vertAlign w:val="superscript"/>
          </w:rPr>
          <w:footnoteReference w:id="37"/>
        </w:r>
        <w:r w:rsidDel="00367FC7">
          <w:rPr>
            <w:rFonts w:ascii="Times New Roman" w:eastAsia="Times New Roman" w:hAnsi="Times New Roman" w:cs="Times New Roman"/>
            <w:sz w:val="24"/>
            <w:szCs w:val="24"/>
          </w:rPr>
          <w:delText xml:space="preserve">  The </w:delText>
        </w:r>
        <w:r w:rsidRPr="00E32E7C" w:rsidDel="00367FC7">
          <w:rPr>
            <w:rFonts w:ascii="Times New Roman" w:eastAsia="Times New Roman" w:hAnsi="Times New Roman" w:cs="Times New Roman"/>
            <w:i/>
            <w:sz w:val="24"/>
            <w:szCs w:val="24"/>
          </w:rPr>
          <w:delText>Fort Worth Star Telegram</w:delText>
        </w:r>
        <w:r w:rsidDel="00367FC7">
          <w:rPr>
            <w:rFonts w:ascii="Times New Roman" w:eastAsia="Times New Roman" w:hAnsi="Times New Roman" w:cs="Times New Roman"/>
            <w:sz w:val="24"/>
            <w:szCs w:val="24"/>
          </w:rPr>
          <w:delText xml:space="preserve"> questioned why the Rangers “balked” at using force to disperse the mob and called into question the inaction of officials.</w:delText>
        </w:r>
        <w:r w:rsidDel="00367FC7">
          <w:rPr>
            <w:rFonts w:ascii="Times New Roman" w:eastAsia="Times New Roman" w:hAnsi="Times New Roman" w:cs="Times New Roman"/>
            <w:sz w:val="24"/>
            <w:szCs w:val="24"/>
            <w:vertAlign w:val="superscript"/>
          </w:rPr>
          <w:footnoteReference w:id="38"/>
        </w:r>
        <w:r w:rsidDel="00367FC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When questioned about the riot later, Judge Carter “remarked that the ‘don’t shoot’ rumor did irreparable harm to the situation.”</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 xml:space="preserve"> There was even criticism amongst the Rangers themselves, with </w:t>
      </w:r>
      <w:proofErr w:type="spellStart"/>
      <w:r>
        <w:rPr>
          <w:rFonts w:ascii="Times New Roman" w:eastAsia="Times New Roman" w:hAnsi="Times New Roman" w:cs="Times New Roman"/>
          <w:sz w:val="24"/>
          <w:szCs w:val="24"/>
        </w:rPr>
        <w:t>Gonzaullas</w:t>
      </w:r>
      <w:proofErr w:type="spellEnd"/>
      <w:r>
        <w:rPr>
          <w:rFonts w:ascii="Times New Roman" w:eastAsia="Times New Roman" w:hAnsi="Times New Roman" w:cs="Times New Roman"/>
          <w:sz w:val="24"/>
          <w:szCs w:val="24"/>
        </w:rPr>
        <w:t xml:space="preserve"> remarking after the fact that “Hamer should simply have ‘shot the hell’ out of the mob, then at once called for help.”</w:t>
      </w:r>
      <w:r>
        <w:rPr>
          <w:rFonts w:ascii="Times New Roman" w:eastAsia="Times New Roman" w:hAnsi="Times New Roman" w:cs="Times New Roman"/>
          <w:sz w:val="24"/>
          <w:szCs w:val="24"/>
          <w:vertAlign w:val="superscript"/>
        </w:rPr>
        <w:footnoteReference w:id="40"/>
      </w:r>
      <w:ins w:id="564" w:author="Bowles, Emily" w:date="2019-09-06T18:36:00Z">
        <w:r w:rsidR="00367FC7">
          <w:rPr>
            <w:rFonts w:ascii="Times New Roman" w:eastAsia="Times New Roman" w:hAnsi="Times New Roman" w:cs="Times New Roman"/>
            <w:sz w:val="24"/>
            <w:szCs w:val="24"/>
          </w:rPr>
          <w:t xml:space="preserve"> A suggestion that on the surface seems reasonable, but then again, that was Texas. Likely every member of that mob was armed. </w:t>
        </w:r>
      </w:ins>
    </w:p>
    <w:p w14:paraId="372DEE99" w14:textId="5B948658" w:rsidR="003A565E" w:rsidRPr="00037C0F" w:rsidDel="00367FC7" w:rsidRDefault="00037C0F" w:rsidP="00037C0F">
      <w:pPr>
        <w:spacing w:line="480" w:lineRule="auto"/>
        <w:ind w:firstLine="720"/>
        <w:rPr>
          <w:del w:id="565" w:author="Bowles, Emily" w:date="2019-09-06T18:36:00Z"/>
          <w:rFonts w:ascii="Times New Roman" w:eastAsia="Times New Roman" w:hAnsi="Times New Roman" w:cs="Times New Roman"/>
          <w:sz w:val="24"/>
          <w:szCs w:val="24"/>
        </w:rPr>
      </w:pPr>
      <w:r>
        <w:rPr>
          <w:rFonts w:ascii="Times New Roman" w:eastAsia="Times New Roman" w:hAnsi="Times New Roman" w:cs="Times New Roman"/>
          <w:sz w:val="24"/>
          <w:szCs w:val="24"/>
        </w:rPr>
        <w:t>Historian Robert M. Utley wrote that according to the motto, “One Riot, One Ranger,” a single Ranger could quell a</w:t>
      </w:r>
      <w:ins w:id="566" w:author="Bowles, Emily" w:date="2019-09-06T18:36:00Z">
        <w:r w:rsidR="00367FC7">
          <w:rPr>
            <w:rFonts w:ascii="Times New Roman" w:eastAsia="Times New Roman" w:hAnsi="Times New Roman" w:cs="Times New Roman"/>
            <w:sz w:val="24"/>
            <w:szCs w:val="24"/>
          </w:rPr>
          <w:t>n</w:t>
        </w:r>
      </w:ins>
      <w:del w:id="567" w:author="Bowles, Emily" w:date="2019-09-06T18:36:00Z">
        <w:r w:rsidDel="00367FC7">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incipient riot.</w:t>
      </w:r>
      <w:r w:rsidR="009E2289">
        <w:rPr>
          <w:rStyle w:val="FootnoteReference"/>
          <w:rFonts w:ascii="Times New Roman" w:eastAsia="Times New Roman" w:hAnsi="Times New Roman" w:cs="Times New Roman"/>
          <w:sz w:val="24"/>
          <w:szCs w:val="24"/>
        </w:rPr>
        <w:footnoteReference w:id="41"/>
      </w:r>
      <w:r>
        <w:rPr>
          <w:rFonts w:ascii="Times New Roman" w:eastAsia="Times New Roman" w:hAnsi="Times New Roman" w:cs="Times New Roman"/>
          <w:sz w:val="24"/>
          <w:szCs w:val="24"/>
        </w:rPr>
        <w:t xml:space="preserve"> </w:t>
      </w:r>
      <w:r w:rsidR="003A565E">
        <w:rPr>
          <w:rFonts w:ascii="Times New Roman" w:eastAsia="Times New Roman" w:hAnsi="Times New Roman" w:cs="Times New Roman"/>
          <w:sz w:val="24"/>
          <w:szCs w:val="24"/>
        </w:rPr>
        <w:t>Within hours of the first signs of a riot, there were eight Texas Rangers in Sherman.</w:t>
      </w:r>
      <w:del w:id="574" w:author="Bowles, Emily" w:date="2019-09-06T18:36:00Z">
        <w:r w:rsidR="003A565E" w:rsidDel="00367FC7">
          <w:rPr>
            <w:rFonts w:ascii="Times New Roman" w:eastAsia="Times New Roman" w:hAnsi="Times New Roman" w:cs="Times New Roman"/>
            <w:sz w:val="24"/>
            <w:szCs w:val="24"/>
          </w:rPr>
          <w:delText xml:space="preserve"> Both sides of the Rangers’ reputation – their noble and heroic way </w:delText>
        </w:r>
        <w:r w:rsidR="00BF2467" w:rsidDel="00367FC7">
          <w:rPr>
            <w:rFonts w:ascii="Times New Roman" w:eastAsia="Times New Roman" w:hAnsi="Times New Roman" w:cs="Times New Roman"/>
            <w:sz w:val="24"/>
            <w:szCs w:val="24"/>
          </w:rPr>
          <w:delText>of</w:delText>
        </w:r>
        <w:r w:rsidR="003A565E" w:rsidDel="00367FC7">
          <w:rPr>
            <w:rFonts w:ascii="Times New Roman" w:eastAsia="Times New Roman" w:hAnsi="Times New Roman" w:cs="Times New Roman"/>
            <w:sz w:val="24"/>
            <w:szCs w:val="24"/>
          </w:rPr>
          <w:delText xml:space="preserve"> doling out justice and their capacity for brutal violence – should have proved enough of a deterrent for a mob intent on violence, yet the town seemed unfazed by the presence of the </w:delText>
        </w:r>
        <w:r w:rsidR="003A565E" w:rsidRPr="00037C0F" w:rsidDel="00367FC7">
          <w:rPr>
            <w:rFonts w:ascii="Times New Roman" w:eastAsia="Times New Roman" w:hAnsi="Times New Roman" w:cs="Times New Roman"/>
            <w:sz w:val="24"/>
            <w:szCs w:val="24"/>
          </w:rPr>
          <w:delText>Rangers.</w:delText>
        </w:r>
      </w:del>
      <w:del w:id="575" w:author="Bowles, Emily" w:date="2019-09-06T18:37:00Z">
        <w:r w:rsidR="003A565E" w:rsidRPr="00037C0F" w:rsidDel="00367FC7">
          <w:rPr>
            <w:rFonts w:ascii="Times New Roman" w:eastAsia="Times New Roman" w:hAnsi="Times New Roman" w:cs="Times New Roman"/>
            <w:sz w:val="24"/>
            <w:szCs w:val="24"/>
          </w:rPr>
          <w:delText xml:space="preserve"> </w:delText>
        </w:r>
      </w:del>
    </w:p>
    <w:p w14:paraId="7E76BB3F" w14:textId="77EE3BBA" w:rsidR="00037C0F" w:rsidRDefault="00037C0F" w:rsidP="00CF7DA6">
      <w:pPr>
        <w:spacing w:line="480" w:lineRule="auto"/>
        <w:ind w:firstLine="720"/>
        <w:rPr>
          <w:rFonts w:ascii="Times New Roman" w:eastAsia="Times New Roman" w:hAnsi="Times New Roman" w:cs="Times New Roman"/>
          <w:sz w:val="24"/>
          <w:szCs w:val="24"/>
          <w:shd w:val="clear" w:color="auto" w:fill="FFFFFF"/>
        </w:rPr>
      </w:pPr>
      <w:del w:id="576" w:author="Bowles, Emily" w:date="2019-09-06T18:35:00Z">
        <w:r w:rsidRPr="00725FCB" w:rsidDel="00367FC7">
          <w:rPr>
            <w:rFonts w:ascii="Times New Roman" w:eastAsia="Times New Roman" w:hAnsi="Times New Roman" w:cs="Times New Roman"/>
            <w:sz w:val="24"/>
            <w:szCs w:val="24"/>
            <w:shd w:val="clear" w:color="auto" w:fill="FFFFFF"/>
          </w:rPr>
          <w:delText>Despite their effectiveness in arresting many of those responsible after the riot, there was only one conviction out of the original fourteen defendants: a white man sentenced to two years in the Huntsville Federal Prison.</w:delText>
        </w:r>
      </w:del>
      <w:r w:rsidRPr="00725FCB">
        <w:rPr>
          <w:rFonts w:ascii="Times New Roman" w:eastAsia="Times New Roman" w:hAnsi="Times New Roman" w:cs="Times New Roman"/>
          <w:sz w:val="24"/>
          <w:szCs w:val="24"/>
          <w:shd w:val="clear" w:color="auto" w:fill="FFFFFF"/>
        </w:rPr>
        <w:t xml:space="preserve"> “The Sherman Riot was as inspirational as embarrassing,” for the Rangers, a testament to the difference in how Hamer and </w:t>
      </w:r>
      <w:proofErr w:type="spellStart"/>
      <w:r w:rsidRPr="00725FCB">
        <w:rPr>
          <w:rFonts w:ascii="Times New Roman" w:eastAsia="Times New Roman" w:hAnsi="Times New Roman" w:cs="Times New Roman"/>
          <w:sz w:val="24"/>
          <w:szCs w:val="24"/>
          <w:shd w:val="clear" w:color="auto" w:fill="FFFFFF"/>
        </w:rPr>
        <w:t>Gonzaullas</w:t>
      </w:r>
      <w:proofErr w:type="spellEnd"/>
      <w:r w:rsidRPr="00725FCB">
        <w:rPr>
          <w:rFonts w:ascii="Times New Roman" w:eastAsia="Times New Roman" w:hAnsi="Times New Roman" w:cs="Times New Roman"/>
          <w:sz w:val="24"/>
          <w:szCs w:val="24"/>
          <w:shd w:val="clear" w:color="auto" w:fill="FFFFFF"/>
        </w:rPr>
        <w:t> handled their duties in preventing and then ending the riot.</w:t>
      </w:r>
      <w:r w:rsidRPr="00725FCB">
        <w:rPr>
          <w:rFonts w:ascii="Times New Roman" w:eastAsia="Times New Roman" w:hAnsi="Times New Roman" w:cs="Times New Roman"/>
          <w:sz w:val="24"/>
          <w:szCs w:val="24"/>
          <w:shd w:val="clear" w:color="auto" w:fill="FFFFFF"/>
          <w:vertAlign w:val="superscript"/>
        </w:rPr>
        <w:t>25</w:t>
      </w:r>
      <w:r w:rsidRPr="00725FCB">
        <w:rPr>
          <w:rFonts w:ascii="Times New Roman" w:eastAsia="Times New Roman" w:hAnsi="Times New Roman" w:cs="Times New Roman"/>
          <w:sz w:val="24"/>
          <w:szCs w:val="24"/>
          <w:shd w:val="clear" w:color="auto" w:fill="FFFFFF"/>
        </w:rPr>
        <w:t xml:space="preserve"> While the Rangers were touted as an exceptionally heroic force who could quell a riot with a single Ranger, this proved inaccurate for the “Sherman </w:t>
      </w:r>
      <w:r w:rsidR="009E270D">
        <w:rPr>
          <w:rFonts w:ascii="Times New Roman" w:eastAsia="Times New Roman" w:hAnsi="Times New Roman" w:cs="Times New Roman"/>
          <w:sz w:val="24"/>
          <w:szCs w:val="24"/>
          <w:shd w:val="clear" w:color="auto" w:fill="FFFFFF"/>
        </w:rPr>
        <w:t>Riot</w:t>
      </w:r>
      <w:r w:rsidRPr="00725FCB">
        <w:rPr>
          <w:rFonts w:ascii="Times New Roman" w:eastAsia="Times New Roman" w:hAnsi="Times New Roman" w:cs="Times New Roman"/>
          <w:sz w:val="24"/>
          <w:szCs w:val="24"/>
          <w:shd w:val="clear" w:color="auto" w:fill="FFFFFF"/>
        </w:rPr>
        <w:t>.” Instead, the mob ruled in Sherman, dragging Hughes</w:t>
      </w:r>
      <w:r w:rsidR="003B4564" w:rsidRPr="00725FCB">
        <w:rPr>
          <w:rFonts w:ascii="Times New Roman" w:eastAsia="Times New Roman" w:hAnsi="Times New Roman" w:cs="Times New Roman"/>
          <w:sz w:val="24"/>
          <w:szCs w:val="24"/>
          <w:shd w:val="clear" w:color="auto" w:fill="FFFFFF"/>
        </w:rPr>
        <w:t>’s</w:t>
      </w:r>
      <w:r w:rsidRPr="00725FCB">
        <w:rPr>
          <w:rFonts w:ascii="Times New Roman" w:eastAsia="Times New Roman" w:hAnsi="Times New Roman" w:cs="Times New Roman"/>
          <w:sz w:val="24"/>
          <w:szCs w:val="24"/>
          <w:shd w:val="clear" w:color="auto" w:fill="FFFFFF"/>
        </w:rPr>
        <w:t xml:space="preserve"> body through the streets and burning </w:t>
      </w:r>
      <w:r w:rsidRPr="00725FCB">
        <w:rPr>
          <w:rFonts w:ascii="Times New Roman" w:eastAsia="Times New Roman" w:hAnsi="Times New Roman" w:cs="Times New Roman"/>
          <w:sz w:val="24"/>
          <w:szCs w:val="24"/>
          <w:shd w:val="clear" w:color="auto" w:fill="FFFFFF"/>
        </w:rPr>
        <w:lastRenderedPageBreak/>
        <w:t xml:space="preserve">down the </w:t>
      </w:r>
      <w:r w:rsidR="003B4564" w:rsidRPr="00725FCB">
        <w:rPr>
          <w:rFonts w:ascii="Times New Roman" w:eastAsia="Times New Roman" w:hAnsi="Times New Roman" w:cs="Times New Roman"/>
          <w:sz w:val="24"/>
          <w:szCs w:val="24"/>
          <w:shd w:val="clear" w:color="auto" w:fill="FFFFFF"/>
        </w:rPr>
        <w:t>B</w:t>
      </w:r>
      <w:r w:rsidRPr="00725FCB">
        <w:rPr>
          <w:rFonts w:ascii="Times New Roman" w:eastAsia="Times New Roman" w:hAnsi="Times New Roman" w:cs="Times New Roman"/>
          <w:sz w:val="24"/>
          <w:szCs w:val="24"/>
          <w:shd w:val="clear" w:color="auto" w:fill="FFFFFF"/>
        </w:rPr>
        <w:t xml:space="preserve">lack </w:t>
      </w:r>
      <w:r w:rsidR="009E270D">
        <w:rPr>
          <w:rFonts w:ascii="Times New Roman" w:eastAsia="Times New Roman" w:hAnsi="Times New Roman" w:cs="Times New Roman"/>
          <w:sz w:val="24"/>
          <w:szCs w:val="24"/>
          <w:shd w:val="clear" w:color="auto" w:fill="FFFFFF"/>
        </w:rPr>
        <w:t>b</w:t>
      </w:r>
      <w:r w:rsidRPr="00725FCB">
        <w:rPr>
          <w:rFonts w:ascii="Times New Roman" w:eastAsia="Times New Roman" w:hAnsi="Times New Roman" w:cs="Times New Roman"/>
          <w:sz w:val="24"/>
          <w:szCs w:val="24"/>
          <w:shd w:val="clear" w:color="auto" w:fill="FFFFFF"/>
        </w:rPr>
        <w:t xml:space="preserve">usiness </w:t>
      </w:r>
      <w:r w:rsidR="009E270D">
        <w:rPr>
          <w:rFonts w:ascii="Times New Roman" w:eastAsia="Times New Roman" w:hAnsi="Times New Roman" w:cs="Times New Roman"/>
          <w:sz w:val="24"/>
          <w:szCs w:val="24"/>
          <w:shd w:val="clear" w:color="auto" w:fill="FFFFFF"/>
        </w:rPr>
        <w:t>d</w:t>
      </w:r>
      <w:r w:rsidRPr="00725FCB">
        <w:rPr>
          <w:rFonts w:ascii="Times New Roman" w:eastAsia="Times New Roman" w:hAnsi="Times New Roman" w:cs="Times New Roman"/>
          <w:sz w:val="24"/>
          <w:szCs w:val="24"/>
          <w:shd w:val="clear" w:color="auto" w:fill="FFFFFF"/>
        </w:rPr>
        <w:t xml:space="preserve">istrict. </w:t>
      </w:r>
      <w:proofErr w:type="spellStart"/>
      <w:r w:rsidR="00725FCB" w:rsidRPr="00725FCB">
        <w:rPr>
          <w:rFonts w:ascii="Times New Roman" w:eastAsia="Times New Roman" w:hAnsi="Times New Roman" w:cs="Times New Roman"/>
          <w:sz w:val="24"/>
          <w:szCs w:val="24"/>
          <w:shd w:val="clear" w:color="auto" w:fill="FFFFFF"/>
        </w:rPr>
        <w:t>Gonzaullas</w:t>
      </w:r>
      <w:proofErr w:type="spellEnd"/>
      <w:r w:rsidR="00725FCB" w:rsidRPr="00725FCB">
        <w:rPr>
          <w:rFonts w:ascii="Times New Roman" w:eastAsia="Times New Roman" w:hAnsi="Times New Roman" w:cs="Times New Roman"/>
          <w:sz w:val="24"/>
          <w:szCs w:val="24"/>
          <w:shd w:val="clear" w:color="auto" w:fill="FFFFFF"/>
        </w:rPr>
        <w:t xml:space="preserve">, alone, was able to disperse the mob at the jail but was unable to disperse the </w:t>
      </w:r>
      <w:commentRangeStart w:id="577"/>
      <w:r w:rsidR="00725FCB" w:rsidRPr="00725FCB">
        <w:rPr>
          <w:rFonts w:ascii="Times New Roman" w:eastAsia="Times New Roman" w:hAnsi="Times New Roman" w:cs="Times New Roman"/>
          <w:sz w:val="24"/>
          <w:szCs w:val="24"/>
          <w:shd w:val="clear" w:color="auto" w:fill="FFFFFF"/>
        </w:rPr>
        <w:t>riot</w:t>
      </w:r>
      <w:commentRangeEnd w:id="577"/>
      <w:r w:rsidR="009E270D">
        <w:rPr>
          <w:rStyle w:val="CommentReference"/>
        </w:rPr>
        <w:commentReference w:id="577"/>
      </w:r>
      <w:r w:rsidR="00725FCB" w:rsidRPr="00725FCB">
        <w:rPr>
          <w:rFonts w:ascii="Times New Roman" w:eastAsia="Times New Roman" w:hAnsi="Times New Roman" w:cs="Times New Roman"/>
          <w:sz w:val="24"/>
          <w:szCs w:val="24"/>
          <w:shd w:val="clear" w:color="auto" w:fill="FFFFFF"/>
        </w:rPr>
        <w:t xml:space="preserve">. </w:t>
      </w:r>
      <w:del w:id="578" w:author="Bowles, Emily" w:date="2019-09-06T18:32:00Z">
        <w:r w:rsidR="00725FCB" w:rsidRPr="00725FCB" w:rsidDel="00367FC7">
          <w:rPr>
            <w:rFonts w:ascii="Times New Roman" w:eastAsia="Times New Roman" w:hAnsi="Times New Roman" w:cs="Times New Roman"/>
            <w:color w:val="000000"/>
            <w:sz w:val="24"/>
            <w:szCs w:val="24"/>
            <w:lang w:val="en-US"/>
          </w:rPr>
          <w:delText xml:space="preserve">In the absence of explicit orders from Governor Moody to not shoot, Hamer and the Texas Rangers were culpable for the Sherman Affair. Their responsibility for the tragic violence on 9 May </w:delText>
        </w:r>
        <w:commentRangeStart w:id="579"/>
        <w:r w:rsidR="00725FCB" w:rsidRPr="00725FCB" w:rsidDel="00367FC7">
          <w:rPr>
            <w:rFonts w:ascii="Times New Roman" w:eastAsia="Times New Roman" w:hAnsi="Times New Roman" w:cs="Times New Roman"/>
            <w:color w:val="000000"/>
            <w:sz w:val="24"/>
            <w:szCs w:val="24"/>
            <w:lang w:val="en-US"/>
          </w:rPr>
          <w:delText>1930</w:delText>
        </w:r>
        <w:commentRangeEnd w:id="579"/>
        <w:r w:rsidR="00167B42" w:rsidDel="00367FC7">
          <w:rPr>
            <w:rStyle w:val="CommentReference"/>
          </w:rPr>
          <w:commentReference w:id="579"/>
        </w:r>
        <w:r w:rsidR="00725FCB" w:rsidRPr="00725FCB" w:rsidDel="00367FC7">
          <w:rPr>
            <w:rFonts w:ascii="Times New Roman" w:eastAsia="Times New Roman" w:hAnsi="Times New Roman" w:cs="Times New Roman"/>
            <w:color w:val="000000"/>
            <w:sz w:val="24"/>
            <w:szCs w:val="24"/>
            <w:lang w:val="en-US"/>
          </w:rPr>
          <w:delText xml:space="preserve"> compels students and scholars to reevaluate the efficacy and ethics of the vaunted, but perhaps gilded, peacekeepers</w:delText>
        </w:r>
        <w:r w:rsidR="00725FCB" w:rsidRPr="00725FCB" w:rsidDel="00367FC7">
          <w:rPr>
            <w:rFonts w:ascii="Times New Roman" w:eastAsia="Times New Roman" w:hAnsi="Times New Roman" w:cs="Times New Roman"/>
            <w:sz w:val="24"/>
            <w:szCs w:val="24"/>
            <w:lang w:val="en-US"/>
          </w:rPr>
          <w:delText xml:space="preserve">.  </w:delText>
        </w:r>
      </w:del>
      <w:r w:rsidRPr="00725FCB">
        <w:rPr>
          <w:rFonts w:ascii="Times New Roman" w:eastAsia="Times New Roman" w:hAnsi="Times New Roman" w:cs="Times New Roman"/>
          <w:sz w:val="24"/>
          <w:szCs w:val="24"/>
          <w:shd w:val="clear" w:color="auto" w:fill="FFFFFF"/>
        </w:rPr>
        <w:t>Ultimately</w:t>
      </w:r>
      <w:r w:rsidR="009E270D">
        <w:rPr>
          <w:rFonts w:ascii="Times New Roman" w:eastAsia="Times New Roman" w:hAnsi="Times New Roman" w:cs="Times New Roman"/>
          <w:sz w:val="24"/>
          <w:szCs w:val="24"/>
          <w:shd w:val="clear" w:color="auto" w:fill="FFFFFF"/>
        </w:rPr>
        <w:t>,</w:t>
      </w:r>
      <w:r w:rsidRPr="00725FCB">
        <w:rPr>
          <w:rFonts w:ascii="Times New Roman" w:eastAsia="Times New Roman" w:hAnsi="Times New Roman" w:cs="Times New Roman"/>
          <w:sz w:val="24"/>
          <w:szCs w:val="24"/>
          <w:shd w:val="clear" w:color="auto" w:fill="FFFFFF"/>
        </w:rPr>
        <w:t xml:space="preserve"> both Hamer and </w:t>
      </w:r>
      <w:proofErr w:type="spellStart"/>
      <w:r w:rsidRPr="00725FCB">
        <w:rPr>
          <w:rFonts w:ascii="Times New Roman" w:eastAsia="Times New Roman" w:hAnsi="Times New Roman" w:cs="Times New Roman"/>
          <w:sz w:val="24"/>
          <w:szCs w:val="24"/>
          <w:shd w:val="clear" w:color="auto" w:fill="FFFFFF"/>
        </w:rPr>
        <w:t>Gonzaullas</w:t>
      </w:r>
      <w:proofErr w:type="spellEnd"/>
      <w:r w:rsidRPr="00725FCB">
        <w:rPr>
          <w:rFonts w:ascii="Times New Roman" w:eastAsia="Times New Roman" w:hAnsi="Times New Roman" w:cs="Times New Roman"/>
          <w:sz w:val="24"/>
          <w:szCs w:val="24"/>
          <w:shd w:val="clear" w:color="auto" w:fill="FFFFFF"/>
        </w:rPr>
        <w:t> overcame the “Sherman Incident,” their reputations remaining as heroic Rangers, not those who could not dispel a mob. </w:t>
      </w:r>
      <w:del w:id="580" w:author="Bowles, Emily" w:date="2019-09-06T19:08:00Z">
        <w:r w:rsidRPr="00725FCB" w:rsidDel="00367FC7">
          <w:rPr>
            <w:rFonts w:ascii="Times New Roman" w:eastAsia="Times New Roman" w:hAnsi="Times New Roman" w:cs="Times New Roman"/>
            <w:sz w:val="24"/>
            <w:szCs w:val="24"/>
            <w:shd w:val="clear" w:color="auto" w:fill="FFFFFF"/>
          </w:rPr>
          <w:delText>This incident must, however, be remembered for the important reason of proving the fallibility of the Texas Rangers and showing the exception to the rule of “One riot, One Ranger.” </w:delText>
        </w:r>
      </w:del>
    </w:p>
    <w:p w14:paraId="310F44D4" w14:textId="04C2B5B6" w:rsidR="006076AB" w:rsidDel="00367FC7" w:rsidRDefault="006076AB" w:rsidP="00CF6B4F">
      <w:pPr>
        <w:spacing w:line="480" w:lineRule="auto"/>
        <w:jc w:val="center"/>
        <w:rPr>
          <w:del w:id="581" w:author="Bowles, Emily" w:date="2019-09-06T19:05:00Z"/>
          <w:rFonts w:ascii="Times New Roman" w:eastAsia="Times New Roman" w:hAnsi="Times New Roman" w:cs="Times New Roman"/>
          <w:sz w:val="24"/>
          <w:szCs w:val="24"/>
          <w:shd w:val="clear" w:color="auto" w:fill="FFFFFF"/>
        </w:rPr>
      </w:pPr>
    </w:p>
    <w:p w14:paraId="3CC1ABE8" w14:textId="6CECC43C" w:rsidR="00367FC7" w:rsidRDefault="00367FC7" w:rsidP="00725FCB">
      <w:pPr>
        <w:spacing w:line="480" w:lineRule="auto"/>
        <w:ind w:firstLine="720"/>
        <w:rPr>
          <w:ins w:id="582" w:author="Bowles, Emily" w:date="2019-09-06T19:05:00Z"/>
          <w:rFonts w:ascii="Times New Roman" w:eastAsia="Times New Roman" w:hAnsi="Times New Roman" w:cs="Times New Roman"/>
          <w:sz w:val="24"/>
          <w:szCs w:val="24"/>
          <w:shd w:val="clear" w:color="auto" w:fill="FFFFFF"/>
        </w:rPr>
      </w:pPr>
    </w:p>
    <w:p w14:paraId="523133A6" w14:textId="449738E7" w:rsidR="00367FC7" w:rsidRDefault="00367FC7" w:rsidP="00725FCB">
      <w:pPr>
        <w:spacing w:line="480" w:lineRule="auto"/>
        <w:ind w:firstLine="720"/>
        <w:rPr>
          <w:ins w:id="583" w:author="Bowles, Emily" w:date="2019-09-06T19:05:00Z"/>
          <w:rFonts w:ascii="Times New Roman" w:eastAsia="Times New Roman" w:hAnsi="Times New Roman" w:cs="Times New Roman"/>
          <w:sz w:val="24"/>
          <w:szCs w:val="24"/>
          <w:shd w:val="clear" w:color="auto" w:fill="FFFFFF"/>
        </w:rPr>
      </w:pPr>
    </w:p>
    <w:p w14:paraId="786EC856" w14:textId="4D0883F4" w:rsidR="00367FC7" w:rsidRDefault="00367FC7" w:rsidP="00725FCB">
      <w:pPr>
        <w:spacing w:line="480" w:lineRule="auto"/>
        <w:ind w:firstLine="720"/>
        <w:rPr>
          <w:ins w:id="584" w:author="Bowles, Emily" w:date="2019-09-06T19:05:00Z"/>
          <w:rFonts w:ascii="Times New Roman" w:eastAsia="Times New Roman" w:hAnsi="Times New Roman" w:cs="Times New Roman"/>
          <w:sz w:val="24"/>
          <w:szCs w:val="24"/>
          <w:shd w:val="clear" w:color="auto" w:fill="FFFFFF"/>
        </w:rPr>
      </w:pPr>
    </w:p>
    <w:p w14:paraId="5ABAF318" w14:textId="510CB62F" w:rsidR="00367FC7" w:rsidRDefault="00367FC7" w:rsidP="00725FCB">
      <w:pPr>
        <w:spacing w:line="480" w:lineRule="auto"/>
        <w:ind w:firstLine="720"/>
        <w:rPr>
          <w:ins w:id="585" w:author="Bowles, Emily" w:date="2019-09-06T19:05:00Z"/>
          <w:rFonts w:ascii="Times New Roman" w:eastAsia="Times New Roman" w:hAnsi="Times New Roman" w:cs="Times New Roman"/>
          <w:sz w:val="24"/>
          <w:szCs w:val="24"/>
          <w:shd w:val="clear" w:color="auto" w:fill="FFFFFF"/>
        </w:rPr>
      </w:pPr>
    </w:p>
    <w:p w14:paraId="6FB61A70" w14:textId="38213412" w:rsidR="00367FC7" w:rsidRDefault="00367FC7" w:rsidP="00725FCB">
      <w:pPr>
        <w:spacing w:line="480" w:lineRule="auto"/>
        <w:ind w:firstLine="720"/>
        <w:rPr>
          <w:ins w:id="586" w:author="Bowles, Emily" w:date="2019-09-06T19:05:00Z"/>
          <w:rFonts w:ascii="Times New Roman" w:eastAsia="Times New Roman" w:hAnsi="Times New Roman" w:cs="Times New Roman"/>
          <w:sz w:val="24"/>
          <w:szCs w:val="24"/>
          <w:shd w:val="clear" w:color="auto" w:fill="FFFFFF"/>
        </w:rPr>
      </w:pPr>
    </w:p>
    <w:p w14:paraId="6CD77A44" w14:textId="217A79D7" w:rsidR="00367FC7" w:rsidRDefault="00367FC7" w:rsidP="00725FCB">
      <w:pPr>
        <w:spacing w:line="480" w:lineRule="auto"/>
        <w:ind w:firstLine="720"/>
        <w:rPr>
          <w:ins w:id="587" w:author="Bowles, Emily" w:date="2019-09-06T19:05:00Z"/>
          <w:rFonts w:ascii="Times New Roman" w:eastAsia="Times New Roman" w:hAnsi="Times New Roman" w:cs="Times New Roman"/>
          <w:sz w:val="24"/>
          <w:szCs w:val="24"/>
          <w:shd w:val="clear" w:color="auto" w:fill="FFFFFF"/>
        </w:rPr>
      </w:pPr>
    </w:p>
    <w:p w14:paraId="72A0FFC0" w14:textId="25805001" w:rsidR="00367FC7" w:rsidRDefault="00367FC7" w:rsidP="00725FCB">
      <w:pPr>
        <w:spacing w:line="480" w:lineRule="auto"/>
        <w:ind w:firstLine="720"/>
        <w:rPr>
          <w:ins w:id="588" w:author="Bowles, Emily" w:date="2019-09-06T19:05:00Z"/>
          <w:rFonts w:ascii="Times New Roman" w:eastAsia="Times New Roman" w:hAnsi="Times New Roman" w:cs="Times New Roman"/>
          <w:sz w:val="24"/>
          <w:szCs w:val="24"/>
          <w:shd w:val="clear" w:color="auto" w:fill="FFFFFF"/>
        </w:rPr>
      </w:pPr>
    </w:p>
    <w:p w14:paraId="4689F587" w14:textId="359D1A9A" w:rsidR="00367FC7" w:rsidRDefault="00367FC7" w:rsidP="00725FCB">
      <w:pPr>
        <w:spacing w:line="480" w:lineRule="auto"/>
        <w:ind w:firstLine="720"/>
        <w:rPr>
          <w:ins w:id="589" w:author="Bowles, Emily" w:date="2019-09-06T19:05:00Z"/>
          <w:rFonts w:ascii="Times New Roman" w:eastAsia="Times New Roman" w:hAnsi="Times New Roman" w:cs="Times New Roman"/>
          <w:sz w:val="24"/>
          <w:szCs w:val="24"/>
          <w:shd w:val="clear" w:color="auto" w:fill="FFFFFF"/>
        </w:rPr>
      </w:pPr>
    </w:p>
    <w:p w14:paraId="6EA1A656" w14:textId="629D9667" w:rsidR="00367FC7" w:rsidRDefault="00367FC7" w:rsidP="00725FCB">
      <w:pPr>
        <w:spacing w:line="480" w:lineRule="auto"/>
        <w:ind w:firstLine="720"/>
        <w:rPr>
          <w:ins w:id="590" w:author="Bowles, Emily" w:date="2019-09-06T19:09:00Z"/>
          <w:rFonts w:ascii="Times New Roman" w:eastAsia="Times New Roman" w:hAnsi="Times New Roman" w:cs="Times New Roman"/>
          <w:sz w:val="24"/>
          <w:szCs w:val="24"/>
          <w:shd w:val="clear" w:color="auto" w:fill="FFFFFF"/>
        </w:rPr>
      </w:pPr>
    </w:p>
    <w:p w14:paraId="529FC77B" w14:textId="56B4A042" w:rsidR="00367FC7" w:rsidRDefault="00367FC7" w:rsidP="00725FCB">
      <w:pPr>
        <w:spacing w:line="480" w:lineRule="auto"/>
        <w:ind w:firstLine="720"/>
        <w:rPr>
          <w:ins w:id="591" w:author="Bowles, Emily" w:date="2019-09-06T19:09:00Z"/>
          <w:rFonts w:ascii="Times New Roman" w:eastAsia="Times New Roman" w:hAnsi="Times New Roman" w:cs="Times New Roman"/>
          <w:sz w:val="24"/>
          <w:szCs w:val="24"/>
          <w:shd w:val="clear" w:color="auto" w:fill="FFFFFF"/>
        </w:rPr>
      </w:pPr>
    </w:p>
    <w:p w14:paraId="6A74F75D" w14:textId="2442A080" w:rsidR="00367FC7" w:rsidRDefault="00367FC7" w:rsidP="00725FCB">
      <w:pPr>
        <w:spacing w:line="480" w:lineRule="auto"/>
        <w:ind w:firstLine="720"/>
        <w:rPr>
          <w:ins w:id="592" w:author="Bowles, Emily" w:date="2019-09-06T19:09:00Z"/>
          <w:rFonts w:ascii="Times New Roman" w:eastAsia="Times New Roman" w:hAnsi="Times New Roman" w:cs="Times New Roman"/>
          <w:sz w:val="24"/>
          <w:szCs w:val="24"/>
          <w:shd w:val="clear" w:color="auto" w:fill="FFFFFF"/>
        </w:rPr>
      </w:pPr>
    </w:p>
    <w:p w14:paraId="2B140FB0" w14:textId="3BAAADD3" w:rsidR="00367FC7" w:rsidRDefault="00367FC7" w:rsidP="00725FCB">
      <w:pPr>
        <w:spacing w:line="480" w:lineRule="auto"/>
        <w:ind w:firstLine="720"/>
        <w:rPr>
          <w:ins w:id="593" w:author="Bowles, Emily" w:date="2019-09-06T19:09:00Z"/>
          <w:rFonts w:ascii="Times New Roman" w:eastAsia="Times New Roman" w:hAnsi="Times New Roman" w:cs="Times New Roman"/>
          <w:sz w:val="24"/>
          <w:szCs w:val="24"/>
          <w:shd w:val="clear" w:color="auto" w:fill="FFFFFF"/>
        </w:rPr>
      </w:pPr>
    </w:p>
    <w:p w14:paraId="1DDB5E28" w14:textId="03B7EA98" w:rsidR="00367FC7" w:rsidRDefault="00367FC7" w:rsidP="00725FCB">
      <w:pPr>
        <w:spacing w:line="480" w:lineRule="auto"/>
        <w:ind w:firstLine="720"/>
        <w:rPr>
          <w:ins w:id="594" w:author="Bowles, Emily" w:date="2019-09-06T19:09:00Z"/>
          <w:rFonts w:ascii="Times New Roman" w:eastAsia="Times New Roman" w:hAnsi="Times New Roman" w:cs="Times New Roman"/>
          <w:sz w:val="24"/>
          <w:szCs w:val="24"/>
          <w:shd w:val="clear" w:color="auto" w:fill="FFFFFF"/>
        </w:rPr>
      </w:pPr>
    </w:p>
    <w:p w14:paraId="41AF7653" w14:textId="035B3555" w:rsidR="00367FC7" w:rsidRDefault="00367FC7" w:rsidP="00725FCB">
      <w:pPr>
        <w:spacing w:line="480" w:lineRule="auto"/>
        <w:ind w:firstLine="720"/>
        <w:rPr>
          <w:ins w:id="595" w:author="Bowles, Emily" w:date="2019-09-06T19:09:00Z"/>
          <w:rFonts w:ascii="Times New Roman" w:eastAsia="Times New Roman" w:hAnsi="Times New Roman" w:cs="Times New Roman"/>
          <w:sz w:val="24"/>
          <w:szCs w:val="24"/>
          <w:shd w:val="clear" w:color="auto" w:fill="FFFFFF"/>
        </w:rPr>
      </w:pPr>
    </w:p>
    <w:p w14:paraId="5D19B5EC" w14:textId="3E6519D8" w:rsidR="00367FC7" w:rsidRDefault="00367FC7" w:rsidP="00725FCB">
      <w:pPr>
        <w:spacing w:line="480" w:lineRule="auto"/>
        <w:ind w:firstLine="720"/>
        <w:rPr>
          <w:ins w:id="596" w:author="Bowles, Emily" w:date="2019-09-06T19:09:00Z"/>
          <w:rFonts w:ascii="Times New Roman" w:eastAsia="Times New Roman" w:hAnsi="Times New Roman" w:cs="Times New Roman"/>
          <w:sz w:val="24"/>
          <w:szCs w:val="24"/>
          <w:shd w:val="clear" w:color="auto" w:fill="FFFFFF"/>
        </w:rPr>
      </w:pPr>
    </w:p>
    <w:p w14:paraId="479D37A7" w14:textId="756CE6BE" w:rsidR="00367FC7" w:rsidRDefault="00367FC7" w:rsidP="00725FCB">
      <w:pPr>
        <w:spacing w:line="480" w:lineRule="auto"/>
        <w:ind w:firstLine="720"/>
        <w:rPr>
          <w:ins w:id="597" w:author="Bowles, Emily" w:date="2019-09-06T19:09:00Z"/>
          <w:rFonts w:ascii="Times New Roman" w:eastAsia="Times New Roman" w:hAnsi="Times New Roman" w:cs="Times New Roman"/>
          <w:sz w:val="24"/>
          <w:szCs w:val="24"/>
          <w:shd w:val="clear" w:color="auto" w:fill="FFFFFF"/>
        </w:rPr>
      </w:pPr>
    </w:p>
    <w:p w14:paraId="6DDD087F" w14:textId="539BEB8B" w:rsidR="00367FC7" w:rsidRDefault="00367FC7" w:rsidP="00725FCB">
      <w:pPr>
        <w:spacing w:line="480" w:lineRule="auto"/>
        <w:ind w:firstLine="720"/>
        <w:rPr>
          <w:ins w:id="598" w:author="Bowles, Emily" w:date="2019-09-06T19:09:00Z"/>
          <w:rFonts w:ascii="Times New Roman" w:eastAsia="Times New Roman" w:hAnsi="Times New Roman" w:cs="Times New Roman"/>
          <w:sz w:val="24"/>
          <w:szCs w:val="24"/>
          <w:shd w:val="clear" w:color="auto" w:fill="FFFFFF"/>
        </w:rPr>
      </w:pPr>
    </w:p>
    <w:p w14:paraId="1FA813A2" w14:textId="0E05E30E" w:rsidR="00367FC7" w:rsidRDefault="00367FC7" w:rsidP="00725FCB">
      <w:pPr>
        <w:spacing w:line="480" w:lineRule="auto"/>
        <w:ind w:firstLine="720"/>
        <w:rPr>
          <w:ins w:id="599" w:author="Bowles, Emily" w:date="2019-09-06T19:09:00Z"/>
          <w:rFonts w:ascii="Times New Roman" w:eastAsia="Times New Roman" w:hAnsi="Times New Roman" w:cs="Times New Roman"/>
          <w:sz w:val="24"/>
          <w:szCs w:val="24"/>
          <w:shd w:val="clear" w:color="auto" w:fill="FFFFFF"/>
        </w:rPr>
      </w:pPr>
    </w:p>
    <w:p w14:paraId="12E44237" w14:textId="59CCFF50" w:rsidR="00367FC7" w:rsidRDefault="00367FC7" w:rsidP="00725FCB">
      <w:pPr>
        <w:spacing w:line="480" w:lineRule="auto"/>
        <w:ind w:firstLine="720"/>
        <w:rPr>
          <w:ins w:id="600" w:author="Bowles, Emily" w:date="2019-09-06T19:09:00Z"/>
          <w:rFonts w:ascii="Times New Roman" w:eastAsia="Times New Roman" w:hAnsi="Times New Roman" w:cs="Times New Roman"/>
          <w:sz w:val="24"/>
          <w:szCs w:val="24"/>
          <w:shd w:val="clear" w:color="auto" w:fill="FFFFFF"/>
        </w:rPr>
      </w:pPr>
    </w:p>
    <w:p w14:paraId="286B76E8" w14:textId="77777777" w:rsidR="00367FC7" w:rsidRDefault="00367FC7" w:rsidP="00725FCB">
      <w:pPr>
        <w:spacing w:line="480" w:lineRule="auto"/>
        <w:ind w:firstLine="720"/>
        <w:rPr>
          <w:ins w:id="601" w:author="Bowles, Emily" w:date="2019-09-06T19:05:00Z"/>
          <w:rFonts w:ascii="Times New Roman" w:eastAsia="Times New Roman" w:hAnsi="Times New Roman" w:cs="Times New Roman"/>
          <w:sz w:val="24"/>
          <w:szCs w:val="24"/>
          <w:shd w:val="clear" w:color="auto" w:fill="FFFFFF"/>
        </w:rPr>
      </w:pPr>
    </w:p>
    <w:p w14:paraId="1111D8E4" w14:textId="337FF725" w:rsidR="00193651" w:rsidRPr="00193651" w:rsidDel="00367FC7" w:rsidRDefault="006076AB" w:rsidP="00193651">
      <w:pPr>
        <w:spacing w:line="480" w:lineRule="auto"/>
        <w:ind w:firstLine="720"/>
        <w:rPr>
          <w:del w:id="602" w:author="Bowles, Emily" w:date="2019-09-06T19:05:00Z"/>
          <w:rFonts w:ascii="Times New Roman" w:eastAsia="Times New Roman" w:hAnsi="Times New Roman" w:cs="Times New Roman"/>
          <w:b/>
          <w:sz w:val="24"/>
          <w:szCs w:val="24"/>
          <w:shd w:val="clear" w:color="auto" w:fill="FFFFFF"/>
        </w:rPr>
      </w:pPr>
      <w:del w:id="603" w:author="Bowles, Emily" w:date="2019-09-06T19:05:00Z">
        <w:r w:rsidRPr="00193651" w:rsidDel="00367FC7">
          <w:rPr>
            <w:rFonts w:ascii="Times New Roman" w:eastAsia="Times New Roman" w:hAnsi="Times New Roman" w:cs="Times New Roman"/>
            <w:b/>
            <w:sz w:val="24"/>
            <w:szCs w:val="24"/>
            <w:shd w:val="clear" w:color="auto" w:fill="FFFFFF"/>
          </w:rPr>
          <w:lastRenderedPageBreak/>
          <w:delText>Well organized and clearly written</w:delText>
        </w:r>
        <w:r w:rsidR="00193651" w:rsidRPr="00193651" w:rsidDel="00367FC7">
          <w:rPr>
            <w:rFonts w:ascii="Times New Roman" w:eastAsia="Times New Roman" w:hAnsi="Times New Roman" w:cs="Times New Roman"/>
            <w:b/>
            <w:sz w:val="24"/>
            <w:szCs w:val="24"/>
            <w:shd w:val="clear" w:color="auto" w:fill="FFFFFF"/>
          </w:rPr>
          <w:delText>.</w:delText>
        </w:r>
      </w:del>
    </w:p>
    <w:p w14:paraId="349EAEA0" w14:textId="7E2A3B81" w:rsidR="00167B42" w:rsidDel="00367FC7" w:rsidRDefault="006076AB" w:rsidP="00725FCB">
      <w:pPr>
        <w:spacing w:line="480" w:lineRule="auto"/>
        <w:ind w:firstLine="720"/>
        <w:rPr>
          <w:del w:id="604" w:author="Bowles, Emily" w:date="2019-09-06T19:05:00Z"/>
          <w:rFonts w:ascii="Times New Roman" w:eastAsia="Times New Roman" w:hAnsi="Times New Roman" w:cs="Times New Roman"/>
          <w:b/>
          <w:sz w:val="24"/>
          <w:szCs w:val="24"/>
          <w:shd w:val="clear" w:color="auto" w:fill="FFFFFF"/>
        </w:rPr>
      </w:pPr>
      <w:del w:id="605" w:author="Bowles, Emily" w:date="2019-09-06T19:05:00Z">
        <w:r w:rsidRPr="00193651" w:rsidDel="00367FC7">
          <w:rPr>
            <w:rFonts w:ascii="Times New Roman" w:eastAsia="Times New Roman" w:hAnsi="Times New Roman" w:cs="Times New Roman"/>
            <w:b/>
            <w:sz w:val="24"/>
            <w:szCs w:val="24"/>
            <w:shd w:val="clear" w:color="auto" w:fill="FFFFFF"/>
          </w:rPr>
          <w:delText xml:space="preserve">The way your interpretive question is set up and answered raises an interesting problem. </w:delText>
        </w:r>
        <w:r w:rsidR="00167B42" w:rsidRPr="00193651" w:rsidDel="00367FC7">
          <w:rPr>
            <w:rFonts w:ascii="Times New Roman" w:eastAsia="Times New Roman" w:hAnsi="Times New Roman" w:cs="Times New Roman"/>
            <w:b/>
            <w:sz w:val="24"/>
            <w:szCs w:val="24"/>
            <w:shd w:val="clear" w:color="auto" w:fill="FFFFFF"/>
          </w:rPr>
          <w:delText>You make it clear that you think the Rangers could have stopped the riot by firing into the crowd, and you may well be correct</w:delText>
        </w:r>
        <w:r w:rsidR="00845AD4" w:rsidRPr="00193651" w:rsidDel="00367FC7">
          <w:rPr>
            <w:rFonts w:ascii="Times New Roman" w:eastAsia="Times New Roman" w:hAnsi="Times New Roman" w:cs="Times New Roman"/>
            <w:b/>
            <w:sz w:val="24"/>
            <w:szCs w:val="24"/>
            <w:shd w:val="clear" w:color="auto" w:fill="FFFFFF"/>
          </w:rPr>
          <w:delText xml:space="preserve"> (although you say that the Rangers did fire twice – page 13). However,</w:delText>
        </w:r>
        <w:r w:rsidR="00167B42" w:rsidRPr="00193651" w:rsidDel="00367FC7">
          <w:rPr>
            <w:rFonts w:ascii="Times New Roman" w:eastAsia="Times New Roman" w:hAnsi="Times New Roman" w:cs="Times New Roman"/>
            <w:b/>
            <w:sz w:val="24"/>
            <w:szCs w:val="24"/>
            <w:shd w:val="clear" w:color="auto" w:fill="FFFFFF"/>
          </w:rPr>
          <w:delText xml:space="preserve"> I wonder if you should speculate on how many members of the mob were armed, and what might have happened had eight Rangers committed to a firefight with an armed mob that numbered in the hundreds</w:delText>
        </w:r>
        <w:r w:rsidR="0058127E" w:rsidRPr="00193651" w:rsidDel="00367FC7">
          <w:rPr>
            <w:rFonts w:ascii="Times New Roman" w:eastAsia="Times New Roman" w:hAnsi="Times New Roman" w:cs="Times New Roman"/>
            <w:b/>
            <w:sz w:val="24"/>
            <w:szCs w:val="24"/>
            <w:shd w:val="clear" w:color="auto" w:fill="FFFFFF"/>
          </w:rPr>
          <w:delText>.</w:delText>
        </w:r>
        <w:r w:rsidR="00167B42" w:rsidRPr="00193651" w:rsidDel="00367FC7">
          <w:rPr>
            <w:rFonts w:ascii="Times New Roman" w:eastAsia="Times New Roman" w:hAnsi="Times New Roman" w:cs="Times New Roman"/>
            <w:b/>
            <w:sz w:val="24"/>
            <w:szCs w:val="24"/>
            <w:shd w:val="clear" w:color="auto" w:fill="FFFFFF"/>
          </w:rPr>
          <w:delText xml:space="preserve"> </w:delText>
        </w:r>
        <w:r w:rsidR="000F4ACC" w:rsidRPr="00193651" w:rsidDel="00367FC7">
          <w:rPr>
            <w:rFonts w:ascii="Times New Roman" w:eastAsia="Times New Roman" w:hAnsi="Times New Roman" w:cs="Times New Roman"/>
            <w:b/>
            <w:sz w:val="24"/>
            <w:szCs w:val="24"/>
            <w:shd w:val="clear" w:color="auto" w:fill="FFFFFF"/>
          </w:rPr>
          <w:delText>?</w:delText>
        </w:r>
        <w:r w:rsidRPr="00193651" w:rsidDel="00367FC7">
          <w:rPr>
            <w:rFonts w:ascii="Times New Roman" w:eastAsia="Times New Roman" w:hAnsi="Times New Roman" w:cs="Times New Roman"/>
            <w:b/>
            <w:sz w:val="24"/>
            <w:szCs w:val="24"/>
            <w:shd w:val="clear" w:color="auto" w:fill="FFFFFF"/>
          </w:rPr>
          <w:delText xml:space="preserve">  Also, the fire was what they could not handle. What could they have done about that?  (Doesn’t Kumler describe how firefighters were prevented from fighting the fire?</w:delText>
        </w:r>
        <w:r w:rsidR="00193651" w:rsidDel="00367FC7">
          <w:rPr>
            <w:rFonts w:ascii="Times New Roman" w:eastAsia="Times New Roman" w:hAnsi="Times New Roman" w:cs="Times New Roman"/>
            <w:b/>
            <w:sz w:val="24"/>
            <w:szCs w:val="24"/>
            <w:shd w:val="clear" w:color="auto" w:fill="FFFFFF"/>
          </w:rPr>
          <w:delText>)  We talked about this quite a bit in class.</w:delText>
        </w:r>
      </w:del>
    </w:p>
    <w:p w14:paraId="40A31C87" w14:textId="3539C723" w:rsidR="00193651" w:rsidDel="00367FC7" w:rsidRDefault="00193651" w:rsidP="00725FCB">
      <w:pPr>
        <w:spacing w:line="480" w:lineRule="auto"/>
        <w:ind w:firstLine="720"/>
        <w:rPr>
          <w:del w:id="606" w:author="Bowles, Emily" w:date="2019-09-06T19:05:00Z"/>
          <w:rFonts w:ascii="Times New Roman" w:eastAsia="Times New Roman" w:hAnsi="Times New Roman" w:cs="Times New Roman"/>
          <w:b/>
          <w:sz w:val="24"/>
          <w:szCs w:val="24"/>
          <w:shd w:val="clear" w:color="auto" w:fill="FFFFFF"/>
        </w:rPr>
      </w:pPr>
    </w:p>
    <w:p w14:paraId="4C8A2D40" w14:textId="04996C8D" w:rsidR="00193651" w:rsidRPr="00193651" w:rsidDel="00367FC7" w:rsidRDefault="00193651" w:rsidP="00725FCB">
      <w:pPr>
        <w:spacing w:line="480" w:lineRule="auto"/>
        <w:ind w:firstLine="720"/>
        <w:rPr>
          <w:del w:id="607" w:author="Bowles, Emily" w:date="2019-09-06T19:05:00Z"/>
          <w:rFonts w:ascii="Times New Roman" w:eastAsia="Times New Roman" w:hAnsi="Times New Roman" w:cs="Times New Roman"/>
          <w:b/>
          <w:sz w:val="24"/>
          <w:szCs w:val="24"/>
          <w:lang w:val="en-US"/>
        </w:rPr>
      </w:pPr>
    </w:p>
    <w:p w14:paraId="48E59359" w14:textId="6EB7303E" w:rsidR="00CF6B4F" w:rsidDel="00367FC7" w:rsidRDefault="00CF6B4F" w:rsidP="00CF6B4F">
      <w:pPr>
        <w:spacing w:line="480" w:lineRule="auto"/>
        <w:rPr>
          <w:del w:id="608" w:author="Bowles, Emily" w:date="2019-09-06T19:05:00Z"/>
          <w:rFonts w:ascii="Times New Roman" w:eastAsia="Times New Roman" w:hAnsi="Times New Roman" w:cs="Times New Roman"/>
          <w:sz w:val="24"/>
          <w:szCs w:val="24"/>
        </w:rPr>
      </w:pPr>
      <w:del w:id="609" w:author="Bowles, Emily" w:date="2019-09-06T19:05:00Z">
        <w:r w:rsidDel="00367FC7">
          <w:rPr>
            <w:rFonts w:ascii="Times New Roman" w:eastAsia="Times New Roman" w:hAnsi="Times New Roman" w:cs="Times New Roman"/>
            <w:sz w:val="24"/>
            <w:szCs w:val="24"/>
          </w:rPr>
          <w:br w:type="page"/>
        </w:r>
      </w:del>
    </w:p>
    <w:p w14:paraId="71D1DB7A" w14:textId="2A528E7B" w:rsidR="001A707F" w:rsidRDefault="00355C53" w:rsidP="00CF6B4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14:paraId="50D6C32D" w14:textId="3C7685D9" w:rsidR="001A707F" w:rsidRPr="00CF6B4F" w:rsidRDefault="001A707F" w:rsidP="00CF6B4F">
      <w:pPr>
        <w:spacing w:line="240" w:lineRule="auto"/>
        <w:rPr>
          <w:rFonts w:ascii="Times New Roman" w:eastAsia="Times New Roman" w:hAnsi="Times New Roman" w:cs="Times New Roman"/>
          <w:sz w:val="24"/>
          <w:szCs w:val="24"/>
          <w:u w:val="single"/>
        </w:rPr>
      </w:pPr>
      <w:r w:rsidRPr="00CF6B4F">
        <w:rPr>
          <w:rFonts w:ascii="Times New Roman" w:eastAsia="Times New Roman" w:hAnsi="Times New Roman" w:cs="Times New Roman"/>
          <w:sz w:val="24"/>
          <w:szCs w:val="24"/>
          <w:u w:val="single"/>
        </w:rPr>
        <w:t>Primary Sources:</w:t>
      </w:r>
    </w:p>
    <w:p w14:paraId="74D171F8" w14:textId="77777777" w:rsidR="00CF6B4F" w:rsidRDefault="00CF6B4F" w:rsidP="00CF6B4F">
      <w:pPr>
        <w:spacing w:line="240" w:lineRule="auto"/>
        <w:rPr>
          <w:rFonts w:ascii="Times New Roman" w:eastAsia="Times New Roman" w:hAnsi="Times New Roman" w:cs="Times New Roman"/>
          <w:sz w:val="24"/>
          <w:szCs w:val="24"/>
        </w:rPr>
      </w:pPr>
    </w:p>
    <w:p w14:paraId="29F9B811" w14:textId="38C73476" w:rsidR="001A707F" w:rsidRDefault="001A707F"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Newspapers</w:t>
      </w:r>
      <w:proofErr w:type="gramStart"/>
      <w:r>
        <w:rPr>
          <w:rFonts w:ascii="Times New Roman" w:eastAsia="Times New Roman" w:hAnsi="Times New Roman" w:cs="Times New Roman"/>
          <w:sz w:val="24"/>
          <w:szCs w:val="24"/>
        </w:rPr>
        <w:t>:</w:t>
      </w:r>
      <w:r w:rsidR="007E0BCE">
        <w:rPr>
          <w:rFonts w:ascii="Times New Roman" w:eastAsia="Times New Roman" w:hAnsi="Times New Roman" w:cs="Times New Roman"/>
          <w:sz w:val="24"/>
          <w:szCs w:val="24"/>
        </w:rPr>
        <w:t xml:space="preserve">  [</w:t>
      </w:r>
      <w:proofErr w:type="gramEnd"/>
      <w:r w:rsidR="007E0BCE">
        <w:rPr>
          <w:rFonts w:ascii="Times New Roman" w:eastAsia="Times New Roman" w:hAnsi="Times New Roman" w:cs="Times New Roman"/>
          <w:sz w:val="24"/>
          <w:szCs w:val="24"/>
        </w:rPr>
        <w:t>give inclusive dates for the papers used.]</w:t>
      </w:r>
    </w:p>
    <w:p w14:paraId="12643EB6"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24A2D7AC" w14:textId="220E1C66"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Dallas Herald. </w:t>
      </w:r>
    </w:p>
    <w:p w14:paraId="1F47374B"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16389D94" w14:textId="2AC694CD"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Dallas News. </w:t>
      </w:r>
    </w:p>
    <w:p w14:paraId="2F6122F4"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1502042B" w14:textId="0A210247"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The Dallas Morning News. </w:t>
      </w:r>
    </w:p>
    <w:p w14:paraId="172FAB40"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0966B174" w14:textId="3C86B738"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The Denison Herald. </w:t>
      </w:r>
    </w:p>
    <w:p w14:paraId="3BECB61D"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43B25BB9" w14:textId="1AC969CE"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Denton Record Chronicle. </w:t>
      </w:r>
    </w:p>
    <w:p w14:paraId="164FEC70"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400A787E" w14:textId="03134BCF" w:rsidR="006413C3"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Gainesville Daily Register</w:t>
      </w:r>
      <w:r w:rsidR="006413C3">
        <w:rPr>
          <w:rFonts w:ascii="Times New Roman" w:eastAsia="Times New Roman" w:hAnsi="Times New Roman" w:cs="Times New Roman"/>
          <w:i/>
          <w:color w:val="000000" w:themeColor="text1"/>
          <w:sz w:val="24"/>
          <w:szCs w:val="24"/>
        </w:rPr>
        <w:t>.</w:t>
      </w:r>
    </w:p>
    <w:p w14:paraId="7249C81B"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2C75A4F8" w14:textId="132E4CEC" w:rsidR="003F0B84" w:rsidRPr="003F0B84" w:rsidRDefault="006413C3" w:rsidP="00CF6B4F">
      <w:pPr>
        <w:spacing w:line="240" w:lineRule="auto"/>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t>San Antonio Express.</w:t>
      </w:r>
      <w:r w:rsidR="003F0B84" w:rsidRPr="003F0B84">
        <w:rPr>
          <w:rFonts w:ascii="Times New Roman" w:eastAsia="Times New Roman" w:hAnsi="Times New Roman" w:cs="Times New Roman"/>
          <w:i/>
          <w:color w:val="000000" w:themeColor="text1"/>
          <w:sz w:val="24"/>
          <w:szCs w:val="24"/>
        </w:rPr>
        <w:t xml:space="preserve"> </w:t>
      </w:r>
    </w:p>
    <w:p w14:paraId="6496E918"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384692FD" w14:textId="138EB3DD"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Sherman Courier. </w:t>
      </w:r>
    </w:p>
    <w:p w14:paraId="1EBFE125"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0681C609" w14:textId="0C792652"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Sherman Daily Democrat. </w:t>
      </w:r>
    </w:p>
    <w:p w14:paraId="57892156"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3B96FDBE" w14:textId="422D1B9D"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Sherman Daily Register. </w:t>
      </w:r>
    </w:p>
    <w:p w14:paraId="5FA744F5" w14:textId="77777777" w:rsidR="00CF6B4F" w:rsidRDefault="00CF6B4F" w:rsidP="00CF6B4F">
      <w:pPr>
        <w:spacing w:line="240" w:lineRule="auto"/>
        <w:rPr>
          <w:rFonts w:ascii="Times New Roman" w:eastAsia="Times New Roman" w:hAnsi="Times New Roman" w:cs="Times New Roman"/>
          <w:i/>
          <w:color w:val="000000" w:themeColor="text1"/>
          <w:sz w:val="24"/>
          <w:szCs w:val="24"/>
        </w:rPr>
      </w:pPr>
    </w:p>
    <w:p w14:paraId="2A913DE3" w14:textId="42D0CF23" w:rsidR="003F0B84" w:rsidRPr="003F0B84" w:rsidRDefault="003F0B84" w:rsidP="00CF6B4F">
      <w:pPr>
        <w:spacing w:line="240" w:lineRule="auto"/>
        <w:rPr>
          <w:rFonts w:ascii="Times New Roman" w:eastAsia="Times New Roman" w:hAnsi="Times New Roman" w:cs="Times New Roman"/>
          <w:i/>
          <w:color w:val="000000" w:themeColor="text1"/>
          <w:sz w:val="24"/>
          <w:szCs w:val="24"/>
        </w:rPr>
      </w:pPr>
      <w:r w:rsidRPr="003F0B84">
        <w:rPr>
          <w:rFonts w:ascii="Times New Roman" w:eastAsia="Times New Roman" w:hAnsi="Times New Roman" w:cs="Times New Roman"/>
          <w:i/>
          <w:color w:val="000000" w:themeColor="text1"/>
          <w:sz w:val="24"/>
          <w:szCs w:val="24"/>
        </w:rPr>
        <w:t xml:space="preserve">Sherman Democrat. </w:t>
      </w:r>
    </w:p>
    <w:p w14:paraId="2FB44EFD" w14:textId="77777777" w:rsidR="00CF6B4F" w:rsidRDefault="00CF6B4F" w:rsidP="00CF6B4F">
      <w:pPr>
        <w:spacing w:line="240" w:lineRule="auto"/>
        <w:rPr>
          <w:rFonts w:ascii="Times New Roman" w:eastAsia="Times New Roman" w:hAnsi="Times New Roman" w:cs="Times New Roman"/>
          <w:sz w:val="24"/>
          <w:szCs w:val="24"/>
        </w:rPr>
      </w:pPr>
    </w:p>
    <w:p w14:paraId="25BB3060" w14:textId="6FB9A7BC" w:rsidR="001A707F" w:rsidRPr="003F0B84" w:rsidRDefault="003F0B84" w:rsidP="00CF6B4F">
      <w:pPr>
        <w:spacing w:line="240" w:lineRule="auto"/>
        <w:rPr>
          <w:rFonts w:ascii="Times New Roman" w:eastAsia="Times New Roman" w:hAnsi="Times New Roman" w:cs="Times New Roman"/>
          <w:sz w:val="24"/>
          <w:szCs w:val="24"/>
        </w:rPr>
      </w:pPr>
      <w:r w:rsidRPr="003F0B84">
        <w:rPr>
          <w:rFonts w:ascii="Times New Roman" w:eastAsia="Times New Roman" w:hAnsi="Times New Roman" w:cs="Times New Roman"/>
          <w:sz w:val="24"/>
          <w:szCs w:val="24"/>
        </w:rPr>
        <w:t>Archival Sources:</w:t>
      </w:r>
      <w:r w:rsidR="007E0BCE">
        <w:rPr>
          <w:rFonts w:ascii="Times New Roman" w:eastAsia="Times New Roman" w:hAnsi="Times New Roman" w:cs="Times New Roman"/>
          <w:sz w:val="24"/>
          <w:szCs w:val="24"/>
        </w:rPr>
        <w:t xml:space="preserve"> [You need to list the particular collections you used in each archive.]</w:t>
      </w:r>
    </w:p>
    <w:p w14:paraId="48C51728" w14:textId="77777777" w:rsidR="00CF6B4F" w:rsidRDefault="00CF6B4F" w:rsidP="00CF6B4F">
      <w:pPr>
        <w:spacing w:line="240" w:lineRule="auto"/>
        <w:rPr>
          <w:rFonts w:ascii="Times New Roman" w:eastAsia="Times New Roman" w:hAnsi="Times New Roman" w:cs="Times New Roman"/>
          <w:sz w:val="24"/>
          <w:szCs w:val="24"/>
        </w:rPr>
      </w:pPr>
    </w:p>
    <w:p w14:paraId="0BF1BCEF" w14:textId="33471388" w:rsidR="003F0B84" w:rsidRPr="003F0B84" w:rsidRDefault="003F0B84" w:rsidP="00CF6B4F">
      <w:pPr>
        <w:spacing w:line="240" w:lineRule="auto"/>
        <w:rPr>
          <w:rFonts w:ascii="Times New Roman" w:eastAsia="Times New Roman" w:hAnsi="Times New Roman" w:cs="Times New Roman"/>
          <w:sz w:val="24"/>
          <w:szCs w:val="24"/>
        </w:rPr>
      </w:pPr>
      <w:r w:rsidRPr="003F0B84">
        <w:rPr>
          <w:rFonts w:ascii="Times New Roman" w:eastAsia="Times New Roman" w:hAnsi="Times New Roman" w:cs="Times New Roman"/>
          <w:sz w:val="24"/>
          <w:szCs w:val="24"/>
        </w:rPr>
        <w:t xml:space="preserve">Texas State Archives, Austin, TX. </w:t>
      </w:r>
    </w:p>
    <w:p w14:paraId="0A30BB86" w14:textId="77777777" w:rsidR="00CF6B4F" w:rsidRDefault="00CF6B4F" w:rsidP="00CF6B4F">
      <w:pPr>
        <w:spacing w:line="240" w:lineRule="auto"/>
        <w:rPr>
          <w:rFonts w:ascii="Times New Roman" w:hAnsi="Times New Roman" w:cs="Times New Roman"/>
          <w:sz w:val="24"/>
          <w:szCs w:val="24"/>
        </w:rPr>
      </w:pPr>
    </w:p>
    <w:p w14:paraId="49B12FE5" w14:textId="4C162FB3" w:rsidR="003F0B84" w:rsidRPr="003F0B84" w:rsidRDefault="003F0B84" w:rsidP="00CF6B4F">
      <w:pPr>
        <w:spacing w:line="240" w:lineRule="auto"/>
        <w:ind w:left="720" w:hanging="720"/>
        <w:rPr>
          <w:rFonts w:ascii="Times New Roman" w:hAnsi="Times New Roman" w:cs="Times New Roman"/>
          <w:sz w:val="24"/>
          <w:szCs w:val="24"/>
        </w:rPr>
      </w:pPr>
      <w:r w:rsidRPr="003F0B84">
        <w:rPr>
          <w:rFonts w:ascii="Times New Roman" w:hAnsi="Times New Roman" w:cs="Times New Roman"/>
          <w:sz w:val="24"/>
          <w:szCs w:val="24"/>
        </w:rPr>
        <w:t xml:space="preserve">The Official Historical Center of the Texas Rangers by Appointment of the State of Texas, Texas State Library and Archives, Waco, Texas, United States. </w:t>
      </w:r>
    </w:p>
    <w:p w14:paraId="54701A85" w14:textId="77777777" w:rsidR="00CF6B4F" w:rsidRDefault="00CF6B4F" w:rsidP="00CF6B4F">
      <w:pPr>
        <w:spacing w:line="240" w:lineRule="auto"/>
        <w:rPr>
          <w:rFonts w:ascii="Times New Roman" w:eastAsia="Times New Roman" w:hAnsi="Times New Roman" w:cs="Times New Roman"/>
          <w:sz w:val="24"/>
          <w:szCs w:val="24"/>
        </w:rPr>
      </w:pPr>
    </w:p>
    <w:p w14:paraId="00B4CE80" w14:textId="0A96C0D3" w:rsidR="003F0B84" w:rsidRPr="00CF6B4F" w:rsidRDefault="003F0B84" w:rsidP="00CF6B4F">
      <w:pPr>
        <w:spacing w:line="240" w:lineRule="auto"/>
        <w:rPr>
          <w:rFonts w:ascii="Times New Roman" w:eastAsia="Times New Roman" w:hAnsi="Times New Roman" w:cs="Times New Roman"/>
          <w:sz w:val="24"/>
          <w:szCs w:val="24"/>
          <w:u w:val="single"/>
        </w:rPr>
      </w:pPr>
      <w:r w:rsidRPr="00CF6B4F">
        <w:rPr>
          <w:rFonts w:ascii="Times New Roman" w:eastAsia="Times New Roman" w:hAnsi="Times New Roman" w:cs="Times New Roman"/>
          <w:sz w:val="24"/>
          <w:szCs w:val="24"/>
          <w:u w:val="single"/>
        </w:rPr>
        <w:t xml:space="preserve">Secondary Sources: </w:t>
      </w:r>
    </w:p>
    <w:p w14:paraId="49A2798A" w14:textId="77777777" w:rsidR="00CF6B4F" w:rsidRDefault="00CF6B4F" w:rsidP="00CF6B4F">
      <w:pPr>
        <w:spacing w:line="240" w:lineRule="auto"/>
        <w:rPr>
          <w:rFonts w:ascii="Times New Roman" w:eastAsia="Times New Roman" w:hAnsi="Times New Roman" w:cs="Times New Roman"/>
          <w:sz w:val="24"/>
          <w:szCs w:val="24"/>
        </w:rPr>
      </w:pPr>
    </w:p>
    <w:p w14:paraId="1A609603" w14:textId="6BB63F2C" w:rsidR="003F0B84" w:rsidRPr="003F0B84" w:rsidRDefault="003F0B84" w:rsidP="00CF6B4F">
      <w:pPr>
        <w:spacing w:line="240" w:lineRule="auto"/>
        <w:rPr>
          <w:rFonts w:ascii="Times New Roman" w:eastAsia="Times New Roman" w:hAnsi="Times New Roman" w:cs="Times New Roman"/>
          <w:sz w:val="24"/>
          <w:szCs w:val="24"/>
        </w:rPr>
      </w:pPr>
      <w:r w:rsidRPr="003F0B84">
        <w:rPr>
          <w:rFonts w:ascii="Times New Roman" w:eastAsia="Times New Roman" w:hAnsi="Times New Roman" w:cs="Times New Roman"/>
          <w:sz w:val="24"/>
          <w:szCs w:val="24"/>
        </w:rPr>
        <w:t>Books:</w:t>
      </w:r>
    </w:p>
    <w:p w14:paraId="7A1F7BD6" w14:textId="77777777" w:rsidR="00CF6B4F" w:rsidRDefault="00CF6B4F" w:rsidP="00CF6B4F">
      <w:pPr>
        <w:spacing w:line="240" w:lineRule="auto"/>
        <w:rPr>
          <w:rFonts w:ascii="Times New Roman" w:eastAsia="Times New Roman" w:hAnsi="Times New Roman" w:cs="Times New Roman"/>
          <w:sz w:val="24"/>
          <w:szCs w:val="24"/>
          <w:lang w:val="en-US"/>
        </w:rPr>
      </w:pPr>
    </w:p>
    <w:p w14:paraId="73208D16" w14:textId="791D7507" w:rsidR="001A707F" w:rsidRDefault="00355C53" w:rsidP="00CF6B4F">
      <w:pPr>
        <w:spacing w:line="240" w:lineRule="auto"/>
        <w:rPr>
          <w:rFonts w:ascii="Times New Roman" w:eastAsia="Times New Roman" w:hAnsi="Times New Roman" w:cs="Times New Roman"/>
          <w:i/>
          <w:sz w:val="24"/>
          <w:szCs w:val="24"/>
          <w:lang w:val="en-US"/>
        </w:rPr>
      </w:pPr>
      <w:proofErr w:type="spellStart"/>
      <w:r w:rsidRPr="00355C53">
        <w:rPr>
          <w:rFonts w:ascii="Times New Roman" w:eastAsia="Times New Roman" w:hAnsi="Times New Roman" w:cs="Times New Roman"/>
          <w:sz w:val="24"/>
          <w:szCs w:val="24"/>
          <w:lang w:val="en-US"/>
        </w:rPr>
        <w:t>Boessenecker</w:t>
      </w:r>
      <w:proofErr w:type="spellEnd"/>
      <w:r w:rsidRPr="00355C53">
        <w:rPr>
          <w:rFonts w:ascii="Times New Roman" w:eastAsia="Times New Roman" w:hAnsi="Times New Roman" w:cs="Times New Roman"/>
          <w:sz w:val="24"/>
          <w:szCs w:val="24"/>
          <w:lang w:val="en-US"/>
        </w:rPr>
        <w:t xml:space="preserve">, John. </w:t>
      </w:r>
      <w:r w:rsidRPr="00355C53">
        <w:rPr>
          <w:rFonts w:ascii="Times New Roman" w:eastAsia="Times New Roman" w:hAnsi="Times New Roman" w:cs="Times New Roman"/>
          <w:i/>
          <w:sz w:val="24"/>
          <w:szCs w:val="24"/>
          <w:lang w:val="en-US"/>
        </w:rPr>
        <w:t xml:space="preserve">Texas Ranger: The Epic Life of Frank Hamer, the Man Who Killed Bonnie </w:t>
      </w:r>
    </w:p>
    <w:p w14:paraId="1F69CFB4" w14:textId="2FB5F90F" w:rsidR="00355C53" w:rsidRDefault="00355C53" w:rsidP="00CF6B4F">
      <w:pPr>
        <w:spacing w:line="240" w:lineRule="auto"/>
        <w:ind w:firstLine="720"/>
        <w:rPr>
          <w:rFonts w:ascii="Times New Roman" w:eastAsia="Times New Roman" w:hAnsi="Times New Roman" w:cs="Times New Roman"/>
          <w:sz w:val="24"/>
          <w:szCs w:val="24"/>
          <w:lang w:val="en-US"/>
        </w:rPr>
      </w:pPr>
      <w:r w:rsidRPr="00355C53">
        <w:rPr>
          <w:rFonts w:ascii="Times New Roman" w:eastAsia="Times New Roman" w:hAnsi="Times New Roman" w:cs="Times New Roman"/>
          <w:i/>
          <w:sz w:val="24"/>
          <w:szCs w:val="24"/>
          <w:lang w:val="en-US"/>
        </w:rPr>
        <w:t xml:space="preserve">and Clyde. </w:t>
      </w:r>
      <w:r w:rsidRPr="00355C53">
        <w:rPr>
          <w:rFonts w:ascii="Times New Roman" w:eastAsia="Times New Roman" w:hAnsi="Times New Roman" w:cs="Times New Roman"/>
          <w:sz w:val="24"/>
          <w:szCs w:val="24"/>
          <w:lang w:val="en-US"/>
        </w:rPr>
        <w:t>New York, NY: St. Martins Griffin, 2017.</w:t>
      </w:r>
    </w:p>
    <w:p w14:paraId="2AF041E9" w14:textId="5E1D5917" w:rsidR="001A707F" w:rsidRDefault="001A707F" w:rsidP="00CF6B4F">
      <w:pPr>
        <w:spacing w:line="240" w:lineRule="auto"/>
        <w:rPr>
          <w:rFonts w:ascii="Times New Roman" w:eastAsia="Times New Roman" w:hAnsi="Times New Roman" w:cs="Times New Roman"/>
          <w:sz w:val="24"/>
          <w:szCs w:val="24"/>
          <w:lang w:val="en-US"/>
        </w:rPr>
      </w:pPr>
    </w:p>
    <w:p w14:paraId="7A4048DF" w14:textId="77777777" w:rsidR="001A707F" w:rsidRDefault="001A707F" w:rsidP="00CF6B4F">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Castleman, Harvey N. </w:t>
      </w:r>
      <w:r w:rsidRPr="00355C53">
        <w:rPr>
          <w:rFonts w:ascii="Times New Roman" w:eastAsia="Times New Roman" w:hAnsi="Times New Roman" w:cs="Times New Roman"/>
          <w:i/>
          <w:sz w:val="24"/>
          <w:szCs w:val="24"/>
        </w:rPr>
        <w:t xml:space="preserve">The Texas Rangers: The Story of an Organization that is Unique, Like </w:t>
      </w:r>
    </w:p>
    <w:p w14:paraId="26EFB234" w14:textId="42D180A0" w:rsidR="001A707F" w:rsidRPr="001A707F" w:rsidRDefault="001A707F" w:rsidP="00CF6B4F">
      <w:pPr>
        <w:spacing w:line="240" w:lineRule="auto"/>
        <w:ind w:firstLine="720"/>
        <w:rPr>
          <w:rFonts w:ascii="Times New Roman" w:eastAsia="Times New Roman" w:hAnsi="Times New Roman" w:cs="Times New Roman"/>
          <w:sz w:val="24"/>
          <w:szCs w:val="24"/>
        </w:rPr>
      </w:pPr>
      <w:r w:rsidRPr="00355C53">
        <w:rPr>
          <w:rFonts w:ascii="Times New Roman" w:eastAsia="Times New Roman" w:hAnsi="Times New Roman" w:cs="Times New Roman"/>
          <w:i/>
          <w:sz w:val="24"/>
          <w:szCs w:val="24"/>
        </w:rPr>
        <w:t>Nothing Else in America</w:t>
      </w:r>
      <w:r>
        <w:rPr>
          <w:rFonts w:ascii="Times New Roman" w:eastAsia="Times New Roman" w:hAnsi="Times New Roman" w:cs="Times New Roman"/>
          <w:sz w:val="24"/>
          <w:szCs w:val="24"/>
        </w:rPr>
        <w:t xml:space="preserve">.  Girard, KS: Haldeman-Julius Publications, 1944. </w:t>
      </w:r>
    </w:p>
    <w:p w14:paraId="26BE04B5" w14:textId="77777777" w:rsidR="001A707F" w:rsidRPr="00355C53" w:rsidRDefault="001A707F" w:rsidP="00CF6B4F">
      <w:pPr>
        <w:spacing w:line="240" w:lineRule="auto"/>
        <w:rPr>
          <w:rFonts w:ascii="Times New Roman" w:eastAsia="Times New Roman" w:hAnsi="Times New Roman" w:cs="Times New Roman"/>
          <w:sz w:val="24"/>
          <w:szCs w:val="24"/>
          <w:lang w:val="en-US"/>
        </w:rPr>
      </w:pPr>
    </w:p>
    <w:p w14:paraId="067D858B" w14:textId="77777777" w:rsidR="001A707F" w:rsidRDefault="00355C53" w:rsidP="00CF6B4F">
      <w:pPr>
        <w:spacing w:line="240" w:lineRule="auto"/>
        <w:rPr>
          <w:rFonts w:ascii="Times New Roman" w:eastAsia="Times New Roman" w:hAnsi="Times New Roman" w:cs="Times New Roman"/>
          <w:sz w:val="24"/>
          <w:szCs w:val="24"/>
          <w:lang w:val="en-US"/>
        </w:rPr>
      </w:pPr>
      <w:r w:rsidRPr="00355C53">
        <w:rPr>
          <w:rFonts w:ascii="Times New Roman" w:eastAsia="Times New Roman" w:hAnsi="Times New Roman" w:cs="Times New Roman"/>
          <w:sz w:val="24"/>
          <w:szCs w:val="24"/>
          <w:lang w:val="en-US"/>
        </w:rPr>
        <w:t xml:space="preserve">Cox, Mike. </w:t>
      </w:r>
      <w:r w:rsidRPr="00355C53">
        <w:rPr>
          <w:rFonts w:ascii="Times New Roman" w:eastAsia="Times New Roman" w:hAnsi="Times New Roman" w:cs="Times New Roman"/>
          <w:i/>
          <w:sz w:val="24"/>
          <w:szCs w:val="24"/>
          <w:lang w:val="en-US"/>
        </w:rPr>
        <w:t>Time of the Rangers: Texas Rangers: From 1900 to the Present</w:t>
      </w:r>
      <w:r w:rsidRPr="00355C53">
        <w:rPr>
          <w:rFonts w:ascii="Times New Roman" w:eastAsia="Times New Roman" w:hAnsi="Times New Roman" w:cs="Times New Roman"/>
          <w:sz w:val="24"/>
          <w:szCs w:val="24"/>
          <w:lang w:val="en-US"/>
        </w:rPr>
        <w:t>. New York</w:t>
      </w:r>
      <w:r w:rsidR="001A707F">
        <w:rPr>
          <w:rFonts w:ascii="Times New Roman" w:eastAsia="Times New Roman" w:hAnsi="Times New Roman" w:cs="Times New Roman"/>
          <w:sz w:val="24"/>
          <w:szCs w:val="24"/>
          <w:lang w:val="en-US"/>
        </w:rPr>
        <w:t>, NY</w:t>
      </w:r>
      <w:r w:rsidRPr="00355C53">
        <w:rPr>
          <w:rFonts w:ascii="Times New Roman" w:eastAsia="Times New Roman" w:hAnsi="Times New Roman" w:cs="Times New Roman"/>
          <w:sz w:val="24"/>
          <w:szCs w:val="24"/>
          <w:lang w:val="en-US"/>
        </w:rPr>
        <w:t xml:space="preserve">: </w:t>
      </w:r>
    </w:p>
    <w:p w14:paraId="28B8CED4" w14:textId="0F107C4E" w:rsidR="00355C53" w:rsidRDefault="00355C53" w:rsidP="00CF6B4F">
      <w:pPr>
        <w:spacing w:line="240" w:lineRule="auto"/>
        <w:ind w:firstLine="720"/>
        <w:rPr>
          <w:rFonts w:ascii="Times New Roman" w:eastAsia="Times New Roman" w:hAnsi="Times New Roman" w:cs="Times New Roman"/>
          <w:sz w:val="24"/>
          <w:szCs w:val="24"/>
          <w:lang w:val="en-US"/>
        </w:rPr>
      </w:pPr>
      <w:r w:rsidRPr="00355C53">
        <w:rPr>
          <w:rFonts w:ascii="Times New Roman" w:eastAsia="Times New Roman" w:hAnsi="Times New Roman" w:cs="Times New Roman"/>
          <w:sz w:val="24"/>
          <w:szCs w:val="24"/>
          <w:lang w:val="en-US"/>
        </w:rPr>
        <w:lastRenderedPageBreak/>
        <w:t>Forge, 2010.</w:t>
      </w:r>
    </w:p>
    <w:p w14:paraId="1240D165" w14:textId="77777777" w:rsidR="001A707F" w:rsidRPr="00355C53" w:rsidRDefault="001A707F" w:rsidP="00CF6B4F">
      <w:pPr>
        <w:spacing w:line="240" w:lineRule="auto"/>
        <w:rPr>
          <w:rFonts w:ascii="Times New Roman" w:eastAsia="Times New Roman" w:hAnsi="Times New Roman" w:cs="Times New Roman"/>
          <w:sz w:val="24"/>
          <w:szCs w:val="24"/>
          <w:lang w:val="en-US"/>
        </w:rPr>
      </w:pPr>
    </w:p>
    <w:p w14:paraId="7A918D84" w14:textId="77777777" w:rsidR="001A707F" w:rsidRDefault="00355C53" w:rsidP="00CF6B4F">
      <w:pPr>
        <w:spacing w:line="240" w:lineRule="auto"/>
        <w:rPr>
          <w:rFonts w:ascii="Times New Roman" w:eastAsia="Times New Roman" w:hAnsi="Times New Roman" w:cs="Times New Roman"/>
          <w:sz w:val="24"/>
          <w:szCs w:val="24"/>
          <w:lang w:val="en-US"/>
        </w:rPr>
      </w:pPr>
      <w:r w:rsidRPr="00355C53">
        <w:rPr>
          <w:rFonts w:ascii="Times New Roman" w:eastAsia="Times New Roman" w:hAnsi="Times New Roman" w:cs="Times New Roman"/>
          <w:sz w:val="24"/>
          <w:szCs w:val="24"/>
          <w:lang w:val="en-US"/>
        </w:rPr>
        <w:t xml:space="preserve">Frost, H. Gordon., and John H. Jenkins. </w:t>
      </w:r>
      <w:r w:rsidRPr="00355C53">
        <w:rPr>
          <w:rFonts w:ascii="Times New Roman" w:eastAsia="Times New Roman" w:hAnsi="Times New Roman" w:cs="Times New Roman"/>
          <w:i/>
          <w:sz w:val="24"/>
          <w:szCs w:val="24"/>
          <w:lang w:val="en-US"/>
        </w:rPr>
        <w:t>"I’m Frank Hamer": The Life of a Texas Peace Officer</w:t>
      </w:r>
      <w:r w:rsidRPr="00355C53">
        <w:rPr>
          <w:rFonts w:ascii="Times New Roman" w:eastAsia="Times New Roman" w:hAnsi="Times New Roman" w:cs="Times New Roman"/>
          <w:sz w:val="24"/>
          <w:szCs w:val="24"/>
          <w:lang w:val="en-US"/>
        </w:rPr>
        <w:t xml:space="preserve">. </w:t>
      </w:r>
    </w:p>
    <w:p w14:paraId="1870D736" w14:textId="5B843928" w:rsidR="00355C53" w:rsidRDefault="00355C53" w:rsidP="00CF6B4F">
      <w:pPr>
        <w:spacing w:line="240" w:lineRule="auto"/>
        <w:ind w:firstLine="720"/>
        <w:rPr>
          <w:rFonts w:ascii="Times New Roman" w:eastAsia="Times New Roman" w:hAnsi="Times New Roman" w:cs="Times New Roman"/>
          <w:sz w:val="24"/>
          <w:szCs w:val="24"/>
          <w:lang w:val="en-US"/>
        </w:rPr>
      </w:pPr>
      <w:r w:rsidRPr="00355C53">
        <w:rPr>
          <w:rFonts w:ascii="Times New Roman" w:eastAsia="Times New Roman" w:hAnsi="Times New Roman" w:cs="Times New Roman"/>
          <w:sz w:val="24"/>
          <w:szCs w:val="24"/>
          <w:lang w:val="en-US"/>
        </w:rPr>
        <w:t>Buffalo Gap, TX: State House Press, 2015.</w:t>
      </w:r>
    </w:p>
    <w:p w14:paraId="329B4C03" w14:textId="77777777" w:rsidR="001A707F" w:rsidRPr="00355C53" w:rsidRDefault="001A707F" w:rsidP="00CF6B4F">
      <w:pPr>
        <w:spacing w:line="240" w:lineRule="auto"/>
        <w:rPr>
          <w:rFonts w:ascii="Times New Roman" w:eastAsia="Times New Roman" w:hAnsi="Times New Roman" w:cs="Times New Roman"/>
          <w:sz w:val="24"/>
          <w:szCs w:val="24"/>
          <w:lang w:val="en-US"/>
        </w:rPr>
      </w:pPr>
    </w:p>
    <w:p w14:paraId="036E66B5" w14:textId="77777777" w:rsidR="001A707F" w:rsidRDefault="00355C53" w:rsidP="00CF6B4F">
      <w:pPr>
        <w:spacing w:line="240" w:lineRule="auto"/>
        <w:rPr>
          <w:rFonts w:ascii="Times New Roman" w:eastAsia="Times New Roman" w:hAnsi="Times New Roman" w:cs="Times New Roman"/>
          <w:i/>
          <w:sz w:val="24"/>
          <w:szCs w:val="24"/>
          <w:lang w:val="en-US"/>
        </w:rPr>
      </w:pPr>
      <w:r w:rsidRPr="00355C53">
        <w:rPr>
          <w:rFonts w:ascii="Times New Roman" w:eastAsia="Times New Roman" w:hAnsi="Times New Roman" w:cs="Times New Roman"/>
          <w:sz w:val="24"/>
          <w:szCs w:val="24"/>
          <w:lang w:val="en-US"/>
        </w:rPr>
        <w:t xml:space="preserve">Harris, Charles H., and Louis R. Sadler. </w:t>
      </w:r>
      <w:r w:rsidRPr="00355C53">
        <w:rPr>
          <w:rFonts w:ascii="Times New Roman" w:eastAsia="Times New Roman" w:hAnsi="Times New Roman" w:cs="Times New Roman"/>
          <w:i/>
          <w:sz w:val="24"/>
          <w:szCs w:val="24"/>
          <w:lang w:val="en-US"/>
        </w:rPr>
        <w:t xml:space="preserve">The Texas Rangers in Transition: From Gunfighters to </w:t>
      </w:r>
    </w:p>
    <w:p w14:paraId="6FFEAEFD" w14:textId="004C1FD9" w:rsidR="00355C53" w:rsidRDefault="00355C53" w:rsidP="00CF6B4F">
      <w:pPr>
        <w:spacing w:line="240" w:lineRule="auto"/>
        <w:ind w:firstLine="720"/>
        <w:rPr>
          <w:rFonts w:ascii="Times New Roman" w:eastAsia="Times New Roman" w:hAnsi="Times New Roman" w:cs="Times New Roman"/>
          <w:sz w:val="24"/>
          <w:szCs w:val="24"/>
          <w:lang w:val="en-US"/>
        </w:rPr>
      </w:pPr>
      <w:r w:rsidRPr="00355C53">
        <w:rPr>
          <w:rFonts w:ascii="Times New Roman" w:eastAsia="Times New Roman" w:hAnsi="Times New Roman" w:cs="Times New Roman"/>
          <w:i/>
          <w:sz w:val="24"/>
          <w:szCs w:val="24"/>
          <w:lang w:val="en-US"/>
        </w:rPr>
        <w:t>Criminal Investigators, 1921-1935</w:t>
      </w:r>
      <w:r w:rsidRPr="00355C53">
        <w:rPr>
          <w:rFonts w:ascii="Times New Roman" w:eastAsia="Times New Roman" w:hAnsi="Times New Roman" w:cs="Times New Roman"/>
          <w:sz w:val="24"/>
          <w:szCs w:val="24"/>
          <w:lang w:val="en-US"/>
        </w:rPr>
        <w:t>. Norman, OK: University of Oklahoma Press, 2019.</w:t>
      </w:r>
    </w:p>
    <w:p w14:paraId="11C14C7A" w14:textId="77777777" w:rsidR="001A707F" w:rsidRDefault="001A707F" w:rsidP="00CF6B4F">
      <w:pPr>
        <w:spacing w:line="240" w:lineRule="auto"/>
        <w:rPr>
          <w:rFonts w:ascii="Times New Roman" w:eastAsia="Times New Roman" w:hAnsi="Times New Roman" w:cs="Times New Roman"/>
          <w:sz w:val="24"/>
          <w:szCs w:val="24"/>
          <w:lang w:val="en-US"/>
        </w:rPr>
      </w:pPr>
    </w:p>
    <w:p w14:paraId="7DA5B7A8" w14:textId="60F81223" w:rsidR="001A707F" w:rsidRDefault="001A707F"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Jennings, N.A. </w:t>
      </w:r>
      <w:r w:rsidRPr="00355C53">
        <w:rPr>
          <w:rFonts w:ascii="Times New Roman" w:eastAsia="Times New Roman" w:hAnsi="Times New Roman" w:cs="Times New Roman"/>
          <w:i/>
          <w:sz w:val="24"/>
          <w:szCs w:val="24"/>
        </w:rPr>
        <w:t>A Texas Ranger</w:t>
      </w:r>
      <w:r>
        <w:rPr>
          <w:rFonts w:ascii="Times New Roman" w:eastAsia="Times New Roman" w:hAnsi="Times New Roman" w:cs="Times New Roman"/>
          <w:sz w:val="24"/>
          <w:szCs w:val="24"/>
        </w:rPr>
        <w:t>. Dallas, TX: Southwest Press, 1930.</w:t>
      </w:r>
    </w:p>
    <w:p w14:paraId="27DCB404" w14:textId="77777777" w:rsidR="003F0B84" w:rsidRPr="00355C53" w:rsidRDefault="003F0B84" w:rsidP="00CF6B4F">
      <w:pPr>
        <w:spacing w:line="240" w:lineRule="auto"/>
        <w:rPr>
          <w:rFonts w:ascii="Times New Roman" w:eastAsia="Times New Roman" w:hAnsi="Times New Roman" w:cs="Times New Roman"/>
          <w:sz w:val="24"/>
          <w:szCs w:val="24"/>
        </w:rPr>
      </w:pPr>
    </w:p>
    <w:p w14:paraId="2DE9FF58" w14:textId="77777777" w:rsidR="001A707F" w:rsidRDefault="00355C53" w:rsidP="00CF6B4F">
      <w:pPr>
        <w:spacing w:line="240" w:lineRule="auto"/>
        <w:rPr>
          <w:rFonts w:ascii="Times New Roman" w:eastAsia="Times New Roman" w:hAnsi="Times New Roman" w:cs="Times New Roman"/>
          <w:i/>
          <w:sz w:val="24"/>
          <w:szCs w:val="24"/>
          <w:lang w:val="en-US"/>
        </w:rPr>
      </w:pPr>
      <w:proofErr w:type="spellStart"/>
      <w:r w:rsidRPr="00355C53">
        <w:rPr>
          <w:rFonts w:ascii="Times New Roman" w:eastAsia="Times New Roman" w:hAnsi="Times New Roman" w:cs="Times New Roman"/>
          <w:sz w:val="24"/>
          <w:szCs w:val="24"/>
          <w:lang w:val="en-US"/>
        </w:rPr>
        <w:t>Malsch</w:t>
      </w:r>
      <w:proofErr w:type="spellEnd"/>
      <w:r w:rsidRPr="00355C53">
        <w:rPr>
          <w:rFonts w:ascii="Times New Roman" w:eastAsia="Times New Roman" w:hAnsi="Times New Roman" w:cs="Times New Roman"/>
          <w:sz w:val="24"/>
          <w:szCs w:val="24"/>
          <w:lang w:val="en-US"/>
        </w:rPr>
        <w:t xml:space="preserve">, Brownson. </w:t>
      </w:r>
      <w:r w:rsidRPr="00355C53">
        <w:rPr>
          <w:rFonts w:ascii="Times New Roman" w:eastAsia="Times New Roman" w:hAnsi="Times New Roman" w:cs="Times New Roman"/>
          <w:i/>
          <w:sz w:val="24"/>
          <w:szCs w:val="24"/>
          <w:lang w:val="en-US"/>
        </w:rPr>
        <w:t xml:space="preserve">Captain M.T. Lone Wolf </w:t>
      </w:r>
      <w:proofErr w:type="spellStart"/>
      <w:r w:rsidRPr="00355C53">
        <w:rPr>
          <w:rFonts w:ascii="Times New Roman" w:eastAsia="Times New Roman" w:hAnsi="Times New Roman" w:cs="Times New Roman"/>
          <w:i/>
          <w:sz w:val="24"/>
          <w:szCs w:val="24"/>
          <w:lang w:val="en-US"/>
        </w:rPr>
        <w:t>Gonzaullas</w:t>
      </w:r>
      <w:proofErr w:type="spellEnd"/>
      <w:r w:rsidRPr="00355C53">
        <w:rPr>
          <w:rFonts w:ascii="Times New Roman" w:eastAsia="Times New Roman" w:hAnsi="Times New Roman" w:cs="Times New Roman"/>
          <w:i/>
          <w:sz w:val="24"/>
          <w:szCs w:val="24"/>
          <w:lang w:val="en-US"/>
        </w:rPr>
        <w:t xml:space="preserve">, the Only Texas Ranger Captain of </w:t>
      </w:r>
    </w:p>
    <w:p w14:paraId="71F35A07" w14:textId="3D66DAF0" w:rsidR="00355C53" w:rsidRDefault="00355C53" w:rsidP="00CF6B4F">
      <w:pPr>
        <w:spacing w:line="240" w:lineRule="auto"/>
        <w:ind w:firstLine="720"/>
        <w:rPr>
          <w:rFonts w:ascii="Times New Roman" w:eastAsia="Times New Roman" w:hAnsi="Times New Roman" w:cs="Times New Roman"/>
          <w:sz w:val="24"/>
          <w:szCs w:val="24"/>
          <w:lang w:val="en-US"/>
        </w:rPr>
      </w:pPr>
      <w:r w:rsidRPr="00355C53">
        <w:rPr>
          <w:rFonts w:ascii="Times New Roman" w:eastAsia="Times New Roman" w:hAnsi="Times New Roman" w:cs="Times New Roman"/>
          <w:i/>
          <w:sz w:val="24"/>
          <w:szCs w:val="24"/>
          <w:lang w:val="en-US"/>
        </w:rPr>
        <w:t>Spanish Descent</w:t>
      </w:r>
      <w:r w:rsidRPr="00355C53">
        <w:rPr>
          <w:rFonts w:ascii="Times New Roman" w:eastAsia="Times New Roman" w:hAnsi="Times New Roman" w:cs="Times New Roman"/>
          <w:sz w:val="24"/>
          <w:szCs w:val="24"/>
          <w:lang w:val="en-US"/>
        </w:rPr>
        <w:t>. Austin, TX: Shoal Creek Publishers, 1980.</w:t>
      </w:r>
    </w:p>
    <w:p w14:paraId="583E3C34" w14:textId="669888EE" w:rsidR="001A707F" w:rsidRDefault="001A707F" w:rsidP="00CF6B4F">
      <w:pPr>
        <w:spacing w:line="240" w:lineRule="auto"/>
        <w:rPr>
          <w:rFonts w:ascii="Times New Roman" w:eastAsia="Times New Roman" w:hAnsi="Times New Roman" w:cs="Times New Roman"/>
          <w:sz w:val="24"/>
          <w:szCs w:val="24"/>
          <w:lang w:val="en-US"/>
        </w:rPr>
      </w:pPr>
    </w:p>
    <w:p w14:paraId="5BDFE1D1" w14:textId="77777777" w:rsidR="001A707F" w:rsidRDefault="001A707F"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Proctor, Ben. </w:t>
      </w:r>
      <w:r w:rsidRPr="00355C53">
        <w:rPr>
          <w:rFonts w:ascii="Times New Roman" w:eastAsia="Times New Roman" w:hAnsi="Times New Roman" w:cs="Times New Roman"/>
          <w:i/>
          <w:sz w:val="24"/>
          <w:szCs w:val="24"/>
        </w:rPr>
        <w:t>Just One Riot: Episodes of Texas Rangers in the 20</w:t>
      </w:r>
      <w:r w:rsidRPr="00355C53">
        <w:rPr>
          <w:rFonts w:ascii="Times New Roman" w:eastAsia="Times New Roman" w:hAnsi="Times New Roman" w:cs="Times New Roman"/>
          <w:i/>
          <w:sz w:val="24"/>
          <w:szCs w:val="24"/>
          <w:vertAlign w:val="superscript"/>
        </w:rPr>
        <w:t>th</w:t>
      </w:r>
      <w:r w:rsidRPr="00355C53">
        <w:rPr>
          <w:rFonts w:ascii="Times New Roman" w:eastAsia="Times New Roman" w:hAnsi="Times New Roman" w:cs="Times New Roman"/>
          <w:i/>
          <w:sz w:val="24"/>
          <w:szCs w:val="24"/>
        </w:rPr>
        <w:t xml:space="preserve"> Century.</w:t>
      </w:r>
      <w:r>
        <w:rPr>
          <w:rFonts w:ascii="Times New Roman" w:eastAsia="Times New Roman" w:hAnsi="Times New Roman" w:cs="Times New Roman"/>
          <w:sz w:val="24"/>
          <w:szCs w:val="24"/>
        </w:rPr>
        <w:t xml:space="preserve"> Austin, TX: Eakin </w:t>
      </w:r>
    </w:p>
    <w:p w14:paraId="04C9FDD6" w14:textId="04F5919D" w:rsidR="001A707F" w:rsidRDefault="001A707F" w:rsidP="00CF6B4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Press, 1991.</w:t>
      </w:r>
    </w:p>
    <w:p w14:paraId="6CA36C65" w14:textId="54824FE8" w:rsidR="001A707F" w:rsidRDefault="001A707F" w:rsidP="00CF6B4F">
      <w:pPr>
        <w:spacing w:line="240" w:lineRule="auto"/>
        <w:rPr>
          <w:rFonts w:ascii="Times New Roman" w:eastAsia="Times New Roman" w:hAnsi="Times New Roman" w:cs="Times New Roman"/>
          <w:sz w:val="24"/>
          <w:szCs w:val="24"/>
        </w:rPr>
      </w:pPr>
    </w:p>
    <w:p w14:paraId="53629A0A" w14:textId="77777777" w:rsidR="001A707F" w:rsidRDefault="001A707F"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Robinson III, Charles M. </w:t>
      </w:r>
      <w:r w:rsidRPr="00355C53">
        <w:rPr>
          <w:rFonts w:ascii="Times New Roman" w:eastAsia="Times New Roman" w:hAnsi="Times New Roman" w:cs="Times New Roman"/>
          <w:i/>
          <w:sz w:val="24"/>
          <w:szCs w:val="24"/>
        </w:rPr>
        <w:t xml:space="preserve">The Men Who Wear </w:t>
      </w:r>
      <w:proofErr w:type="gramStart"/>
      <w:r w:rsidRPr="00355C53">
        <w:rPr>
          <w:rFonts w:ascii="Times New Roman" w:eastAsia="Times New Roman" w:hAnsi="Times New Roman" w:cs="Times New Roman"/>
          <w:i/>
          <w:sz w:val="24"/>
          <w:szCs w:val="24"/>
        </w:rPr>
        <w:t>The</w:t>
      </w:r>
      <w:proofErr w:type="gramEnd"/>
      <w:r w:rsidRPr="00355C53">
        <w:rPr>
          <w:rFonts w:ascii="Times New Roman" w:eastAsia="Times New Roman" w:hAnsi="Times New Roman" w:cs="Times New Roman"/>
          <w:i/>
          <w:sz w:val="24"/>
          <w:szCs w:val="24"/>
        </w:rPr>
        <w:t xml:space="preserve"> Star: The Story of the Texas Rangers</w:t>
      </w:r>
      <w:r>
        <w:rPr>
          <w:rFonts w:ascii="Times New Roman" w:eastAsia="Times New Roman" w:hAnsi="Times New Roman" w:cs="Times New Roman"/>
          <w:sz w:val="24"/>
          <w:szCs w:val="24"/>
        </w:rPr>
        <w:t xml:space="preserve">. New </w:t>
      </w:r>
    </w:p>
    <w:p w14:paraId="264062CE" w14:textId="36E6E817" w:rsidR="001A707F" w:rsidRPr="001A707F" w:rsidRDefault="001A707F" w:rsidP="00CF6B4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York: Random House Publishing, 2000.</w:t>
      </w:r>
    </w:p>
    <w:p w14:paraId="2C0D69C8" w14:textId="77777777" w:rsidR="001A707F" w:rsidRPr="00355C53" w:rsidRDefault="001A707F" w:rsidP="00CF6B4F">
      <w:pPr>
        <w:spacing w:line="240" w:lineRule="auto"/>
        <w:rPr>
          <w:rFonts w:ascii="Times New Roman" w:eastAsia="Times New Roman" w:hAnsi="Times New Roman" w:cs="Times New Roman"/>
          <w:sz w:val="24"/>
          <w:szCs w:val="24"/>
          <w:lang w:val="en-US"/>
        </w:rPr>
      </w:pPr>
    </w:p>
    <w:p w14:paraId="3A66159B" w14:textId="77777777" w:rsidR="001A707F" w:rsidRDefault="00355C53" w:rsidP="00CF6B4F">
      <w:pPr>
        <w:spacing w:line="240" w:lineRule="auto"/>
        <w:rPr>
          <w:rFonts w:ascii="Times New Roman" w:eastAsia="Times New Roman" w:hAnsi="Times New Roman" w:cs="Times New Roman"/>
          <w:sz w:val="24"/>
          <w:szCs w:val="24"/>
          <w:lang w:val="en-US"/>
        </w:rPr>
      </w:pPr>
      <w:r w:rsidRPr="00355C53">
        <w:rPr>
          <w:rFonts w:ascii="Times New Roman" w:eastAsia="Times New Roman" w:hAnsi="Times New Roman" w:cs="Times New Roman"/>
          <w:sz w:val="24"/>
          <w:szCs w:val="24"/>
          <w:lang w:val="en-US"/>
        </w:rPr>
        <w:t xml:space="preserve">Utley, Robert M. </w:t>
      </w:r>
      <w:r w:rsidRPr="00355C53">
        <w:rPr>
          <w:rFonts w:ascii="Times New Roman" w:eastAsia="Times New Roman" w:hAnsi="Times New Roman" w:cs="Times New Roman"/>
          <w:i/>
          <w:sz w:val="24"/>
          <w:szCs w:val="24"/>
          <w:lang w:val="en-US"/>
        </w:rPr>
        <w:t>Lone Star Justice: The First Century of the Texas Rangers</w:t>
      </w:r>
      <w:r w:rsidRPr="00355C53">
        <w:rPr>
          <w:rFonts w:ascii="Times New Roman" w:eastAsia="Times New Roman" w:hAnsi="Times New Roman" w:cs="Times New Roman"/>
          <w:sz w:val="24"/>
          <w:szCs w:val="24"/>
          <w:lang w:val="en-US"/>
        </w:rPr>
        <w:t xml:space="preserve">. New York: Berkley </w:t>
      </w:r>
    </w:p>
    <w:p w14:paraId="77EF4C11" w14:textId="08BC49C1" w:rsidR="00355C53" w:rsidRDefault="00355C53" w:rsidP="00CF6B4F">
      <w:pPr>
        <w:spacing w:line="240" w:lineRule="auto"/>
        <w:ind w:firstLine="720"/>
        <w:rPr>
          <w:rFonts w:ascii="Times New Roman" w:eastAsia="Times New Roman" w:hAnsi="Times New Roman" w:cs="Times New Roman"/>
          <w:sz w:val="24"/>
          <w:szCs w:val="24"/>
          <w:lang w:val="en-US"/>
        </w:rPr>
      </w:pPr>
      <w:r w:rsidRPr="00355C53">
        <w:rPr>
          <w:rFonts w:ascii="Times New Roman" w:eastAsia="Times New Roman" w:hAnsi="Times New Roman" w:cs="Times New Roman"/>
          <w:sz w:val="24"/>
          <w:szCs w:val="24"/>
          <w:lang w:val="en-US"/>
        </w:rPr>
        <w:t>Books, 2003.</w:t>
      </w:r>
    </w:p>
    <w:p w14:paraId="62F5FC57" w14:textId="77777777" w:rsidR="001A707F" w:rsidRDefault="001A707F" w:rsidP="00CF6B4F">
      <w:pPr>
        <w:spacing w:line="240" w:lineRule="auto"/>
        <w:rPr>
          <w:rFonts w:ascii="Times New Roman" w:eastAsia="Times New Roman" w:hAnsi="Times New Roman" w:cs="Times New Roman"/>
          <w:sz w:val="24"/>
          <w:szCs w:val="24"/>
          <w:lang w:val="en-US"/>
        </w:rPr>
      </w:pPr>
    </w:p>
    <w:p w14:paraId="31B1084D" w14:textId="77777777" w:rsidR="001A707F" w:rsidRDefault="001A707F"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Utley, Robert M. </w:t>
      </w:r>
      <w:r w:rsidRPr="00355C53">
        <w:rPr>
          <w:rFonts w:ascii="Times New Roman" w:eastAsia="Times New Roman" w:hAnsi="Times New Roman" w:cs="Times New Roman"/>
          <w:i/>
          <w:sz w:val="24"/>
          <w:szCs w:val="24"/>
        </w:rPr>
        <w:t>Lone Star Lawmen: The Second Century of the Texas Rangers.</w:t>
      </w:r>
      <w:r>
        <w:rPr>
          <w:rFonts w:ascii="Times New Roman" w:eastAsia="Times New Roman" w:hAnsi="Times New Roman" w:cs="Times New Roman"/>
          <w:sz w:val="24"/>
          <w:szCs w:val="24"/>
        </w:rPr>
        <w:t xml:space="preserve"> New York, NY: </w:t>
      </w:r>
    </w:p>
    <w:p w14:paraId="473FF6C1" w14:textId="7957A064" w:rsidR="001A707F" w:rsidRDefault="001A707F" w:rsidP="00CF6B4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Oxford University Press, 2007. </w:t>
      </w:r>
    </w:p>
    <w:p w14:paraId="4A5D3193" w14:textId="77777777" w:rsidR="001A707F" w:rsidRDefault="001A707F" w:rsidP="00CF6B4F">
      <w:pPr>
        <w:spacing w:line="240" w:lineRule="auto"/>
        <w:rPr>
          <w:rFonts w:ascii="Times New Roman" w:eastAsia="Times New Roman" w:hAnsi="Times New Roman" w:cs="Times New Roman"/>
          <w:sz w:val="24"/>
          <w:szCs w:val="24"/>
        </w:rPr>
      </w:pPr>
    </w:p>
    <w:p w14:paraId="3F2B8D0C" w14:textId="77777777" w:rsidR="001A707F" w:rsidRDefault="001A707F"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Webb, Walter Prescott. </w:t>
      </w:r>
      <w:r w:rsidRPr="001A707F">
        <w:rPr>
          <w:rFonts w:ascii="Times New Roman" w:eastAsia="Times New Roman" w:hAnsi="Times New Roman" w:cs="Times New Roman"/>
          <w:i/>
          <w:sz w:val="24"/>
          <w:szCs w:val="24"/>
        </w:rPr>
        <w:t>The Texas Rangers: A Century of Frontier Defense</w:t>
      </w:r>
      <w:r>
        <w:rPr>
          <w:rFonts w:ascii="Times New Roman" w:eastAsia="Times New Roman" w:hAnsi="Times New Roman" w:cs="Times New Roman"/>
          <w:sz w:val="24"/>
          <w:szCs w:val="24"/>
        </w:rPr>
        <w:t xml:space="preserve">. Austin, TX: </w:t>
      </w:r>
    </w:p>
    <w:p w14:paraId="0412BFD2" w14:textId="58F2B520" w:rsidR="00355C53" w:rsidRDefault="001A707F" w:rsidP="00CF6B4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Texas Press, 1935. </w:t>
      </w:r>
    </w:p>
    <w:p w14:paraId="538F83AA" w14:textId="43BAEBB9" w:rsidR="003F0B84" w:rsidRDefault="003F0B84" w:rsidP="00CF6B4F">
      <w:pPr>
        <w:spacing w:line="240" w:lineRule="auto"/>
        <w:rPr>
          <w:rFonts w:ascii="Times New Roman" w:eastAsia="Times New Roman" w:hAnsi="Times New Roman" w:cs="Times New Roman"/>
          <w:sz w:val="24"/>
          <w:szCs w:val="24"/>
        </w:rPr>
      </w:pPr>
    </w:p>
    <w:p w14:paraId="74F1DF50" w14:textId="6207B2C4" w:rsidR="003F0B84" w:rsidRDefault="003F0B84"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Dissertation: </w:t>
      </w:r>
    </w:p>
    <w:p w14:paraId="0D04FF0C" w14:textId="77777777" w:rsidR="00CF6B4F" w:rsidRDefault="00CF6B4F" w:rsidP="00CF6B4F">
      <w:pPr>
        <w:spacing w:line="240" w:lineRule="auto"/>
        <w:rPr>
          <w:rFonts w:ascii="Times New Roman" w:eastAsia="Times New Roman" w:hAnsi="Times New Roman" w:cs="Times New Roman"/>
          <w:sz w:val="24"/>
          <w:szCs w:val="24"/>
          <w:lang w:val="en-US"/>
        </w:rPr>
      </w:pPr>
    </w:p>
    <w:p w14:paraId="7420DFEF" w14:textId="24DEA8F8" w:rsidR="003F0B84" w:rsidRDefault="003F0B84" w:rsidP="00CF6B4F">
      <w:pPr>
        <w:spacing w:line="240" w:lineRule="auto"/>
        <w:rPr>
          <w:rFonts w:ascii="Times New Roman" w:eastAsia="Times New Roman" w:hAnsi="Times New Roman" w:cs="Times New Roman"/>
          <w:sz w:val="24"/>
          <w:szCs w:val="24"/>
          <w:lang w:val="en-US"/>
        </w:rPr>
      </w:pPr>
      <w:proofErr w:type="spellStart"/>
      <w:r w:rsidRPr="00355C53">
        <w:rPr>
          <w:rFonts w:ascii="Times New Roman" w:eastAsia="Times New Roman" w:hAnsi="Times New Roman" w:cs="Times New Roman"/>
          <w:sz w:val="24"/>
          <w:szCs w:val="24"/>
          <w:lang w:val="en-US"/>
        </w:rPr>
        <w:t>Kumler</w:t>
      </w:r>
      <w:proofErr w:type="spellEnd"/>
      <w:r w:rsidRPr="00355C53">
        <w:rPr>
          <w:rFonts w:ascii="Times New Roman" w:eastAsia="Times New Roman" w:hAnsi="Times New Roman" w:cs="Times New Roman"/>
          <w:sz w:val="24"/>
          <w:szCs w:val="24"/>
          <w:lang w:val="en-US"/>
        </w:rPr>
        <w:t>, Donna J. "</w:t>
      </w:r>
      <w:r>
        <w:rPr>
          <w:rFonts w:ascii="Times New Roman" w:eastAsia="Times New Roman" w:hAnsi="Times New Roman" w:cs="Times New Roman"/>
          <w:sz w:val="24"/>
          <w:szCs w:val="24"/>
          <w:lang w:val="en-US"/>
        </w:rPr>
        <w:t>’</w:t>
      </w:r>
      <w:r w:rsidRPr="00355C53">
        <w:rPr>
          <w:rFonts w:ascii="Times New Roman" w:eastAsia="Times New Roman" w:hAnsi="Times New Roman" w:cs="Times New Roman"/>
          <w:sz w:val="24"/>
          <w:szCs w:val="24"/>
          <w:lang w:val="en-US"/>
        </w:rPr>
        <w:t xml:space="preserve">They Have Gone </w:t>
      </w:r>
      <w:proofErr w:type="gramStart"/>
      <w:r w:rsidRPr="00355C53">
        <w:rPr>
          <w:rFonts w:ascii="Times New Roman" w:eastAsia="Times New Roman" w:hAnsi="Times New Roman" w:cs="Times New Roman"/>
          <w:sz w:val="24"/>
          <w:szCs w:val="24"/>
          <w:lang w:val="en-US"/>
        </w:rPr>
        <w:t>From</w:t>
      </w:r>
      <w:proofErr w:type="gramEnd"/>
      <w:r w:rsidRPr="00355C53">
        <w:rPr>
          <w:rFonts w:ascii="Times New Roman" w:eastAsia="Times New Roman" w:hAnsi="Times New Roman" w:cs="Times New Roman"/>
          <w:sz w:val="24"/>
          <w:szCs w:val="24"/>
          <w:lang w:val="en-US"/>
        </w:rPr>
        <w:t xml:space="preserve"> Sherman</w:t>
      </w:r>
      <w:r>
        <w:rPr>
          <w:rFonts w:ascii="Times New Roman" w:eastAsia="Times New Roman" w:hAnsi="Times New Roman" w:cs="Times New Roman"/>
          <w:sz w:val="24"/>
          <w:szCs w:val="24"/>
          <w:lang w:val="en-US"/>
        </w:rPr>
        <w:t>’</w:t>
      </w:r>
      <w:r w:rsidRPr="00355C53">
        <w:rPr>
          <w:rFonts w:ascii="Times New Roman" w:eastAsia="Times New Roman" w:hAnsi="Times New Roman" w:cs="Times New Roman"/>
          <w:sz w:val="24"/>
          <w:szCs w:val="24"/>
          <w:lang w:val="en-US"/>
        </w:rPr>
        <w:t xml:space="preserve">: The Courthouse Riot of 1930 and Its </w:t>
      </w:r>
    </w:p>
    <w:p w14:paraId="338C2071" w14:textId="2D822060" w:rsidR="003F0B84" w:rsidRDefault="003F0B84" w:rsidP="00CF6B4F">
      <w:pPr>
        <w:spacing w:line="240" w:lineRule="auto"/>
        <w:ind w:firstLine="720"/>
        <w:rPr>
          <w:rFonts w:ascii="Times New Roman" w:eastAsia="Times New Roman" w:hAnsi="Times New Roman" w:cs="Times New Roman"/>
          <w:sz w:val="24"/>
          <w:szCs w:val="24"/>
          <w:lang w:val="en-US"/>
        </w:rPr>
      </w:pPr>
      <w:r w:rsidRPr="00355C53">
        <w:rPr>
          <w:rFonts w:ascii="Times New Roman" w:eastAsia="Times New Roman" w:hAnsi="Times New Roman" w:cs="Times New Roman"/>
          <w:sz w:val="24"/>
          <w:szCs w:val="24"/>
          <w:lang w:val="en-US"/>
        </w:rPr>
        <w:t>Impact on the Black Professional Class</w:t>
      </w:r>
      <w:r>
        <w:rPr>
          <w:rFonts w:ascii="Times New Roman" w:eastAsia="Times New Roman" w:hAnsi="Times New Roman" w:cs="Times New Roman"/>
          <w:sz w:val="24"/>
          <w:szCs w:val="24"/>
          <w:lang w:val="en-US"/>
        </w:rPr>
        <w:t xml:space="preserve">.” </w:t>
      </w:r>
      <w:r w:rsidRPr="00355C53">
        <w:rPr>
          <w:rFonts w:ascii="Times New Roman" w:eastAsia="Times New Roman" w:hAnsi="Times New Roman" w:cs="Times New Roman"/>
          <w:sz w:val="24"/>
          <w:szCs w:val="24"/>
          <w:lang w:val="en-US"/>
        </w:rPr>
        <w:t xml:space="preserve">University of North Texas </w:t>
      </w:r>
      <w:r>
        <w:rPr>
          <w:rFonts w:ascii="Times New Roman" w:eastAsia="Times New Roman" w:hAnsi="Times New Roman" w:cs="Times New Roman"/>
          <w:sz w:val="24"/>
          <w:szCs w:val="24"/>
          <w:lang w:val="en-US"/>
        </w:rPr>
        <w:t xml:space="preserve">Dissertation, 1995. </w:t>
      </w:r>
    </w:p>
    <w:p w14:paraId="5C61EB48" w14:textId="0E996E59" w:rsidR="003F0B84" w:rsidRPr="009E2289" w:rsidRDefault="007E0BCE" w:rsidP="00CF6B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Glad you spelled Donna’s name correctly here.  It is incorrect just about everywhere else.</w:t>
      </w:r>
    </w:p>
    <w:sectPr w:rsidR="003F0B84" w:rsidRPr="009E2289" w:rsidSect="009E2289">
      <w:headerReference w:type="even" r:id="rId10"/>
      <w:headerReference w:type="defaul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ndolph.campbell@outlook.com" w:date="2019-04-10T10:59:00Z" w:initials="r">
    <w:p w14:paraId="545B8F61" w14:textId="627991A5" w:rsidR="008D299E" w:rsidRDefault="008D299E">
      <w:pPr>
        <w:pStyle w:val="CommentText"/>
      </w:pPr>
      <w:r>
        <w:rPr>
          <w:rStyle w:val="CommentReference"/>
        </w:rPr>
        <w:annotationRef/>
      </w:r>
      <w:r>
        <w:t>This is usually called the Sherman Riot</w:t>
      </w:r>
      <w:r w:rsidR="00F71586">
        <w:t xml:space="preserve">, isn’t </w:t>
      </w:r>
      <w:proofErr w:type="gramStart"/>
      <w:r w:rsidR="00F71586">
        <w:t>it?</w:t>
      </w:r>
      <w:r>
        <w:t>.</w:t>
      </w:r>
      <w:proofErr w:type="gramEnd"/>
      <w:r>
        <w:t xml:space="preserve">  Do you have a special reason for calling it an Affair?</w:t>
      </w:r>
    </w:p>
  </w:comment>
  <w:comment w:id="14" w:author="randolph.campbell@outlook.com" w:date="2019-04-10T11:01:00Z" w:initials="r">
    <w:p w14:paraId="4D6FDF19" w14:textId="02593516" w:rsidR="008D299E" w:rsidRDefault="008D299E">
      <w:pPr>
        <w:pStyle w:val="CommentText"/>
      </w:pPr>
      <w:r>
        <w:rPr>
          <w:rStyle w:val="CommentReference"/>
        </w:rPr>
        <w:annotationRef/>
      </w:r>
      <w:r>
        <w:t>No big matter, but wasn’t it the District Clerk’s safe?</w:t>
      </w:r>
    </w:p>
  </w:comment>
  <w:comment w:id="15" w:author="randolph.campbell@outlook.com" w:date="2019-04-10T11:03:00Z" w:initials="r">
    <w:p w14:paraId="534251ED" w14:textId="22402997" w:rsidR="008D299E" w:rsidRDefault="008D299E">
      <w:pPr>
        <w:pStyle w:val="CommentText"/>
      </w:pPr>
      <w:r>
        <w:rPr>
          <w:rStyle w:val="CommentReference"/>
        </w:rPr>
        <w:annotationRef/>
      </w:r>
      <w:proofErr w:type="gramStart"/>
      <w:r>
        <w:t>Is</w:t>
      </w:r>
      <w:proofErr w:type="gramEnd"/>
      <w:r>
        <w:t xml:space="preserve"> “vigilantes”</w:t>
      </w:r>
      <w:r w:rsidRPr="008D299E">
        <w:t xml:space="preserve"> </w:t>
      </w:r>
      <w:r>
        <w:t>the best word?</w:t>
      </w:r>
    </w:p>
  </w:comment>
  <w:comment w:id="44" w:author="randolph.campbell@outlook.com" w:date="2019-04-15T09:07:00Z" w:initials="r">
    <w:p w14:paraId="3BB31C37" w14:textId="174F222E" w:rsidR="004265BD" w:rsidRDefault="004265BD">
      <w:pPr>
        <w:pStyle w:val="CommentText"/>
      </w:pPr>
      <w:r>
        <w:rPr>
          <w:rStyle w:val="CommentReference"/>
        </w:rPr>
        <w:annotationRef/>
      </w:r>
      <w:r>
        <w:t>Let’s discuss what options they had.</w:t>
      </w:r>
    </w:p>
  </w:comment>
  <w:comment w:id="154" w:author="randolph.campbell@outlook.com" w:date="2019-04-10T11:16:00Z" w:initials="r">
    <w:p w14:paraId="49CB1A6A" w14:textId="036083E2" w:rsidR="00B2073A" w:rsidRDefault="00B2073A">
      <w:pPr>
        <w:pStyle w:val="CommentText"/>
      </w:pPr>
      <w:r>
        <w:rPr>
          <w:rStyle w:val="CommentReference"/>
        </w:rPr>
        <w:annotationRef/>
      </w:r>
      <w:r>
        <w:t>You are losing control of the chronology here. You mention Colquitt in one paragraph and then give a more complete identification in the one below.</w:t>
      </w:r>
    </w:p>
  </w:comment>
  <w:comment w:id="249" w:author="randolph.campbell@outlook.com" w:date="2019-04-10T14:39:00Z" w:initials="r">
    <w:p w14:paraId="6CD55B14" w14:textId="1F47EAD3" w:rsidR="00F71586" w:rsidRDefault="00F71586">
      <w:pPr>
        <w:pStyle w:val="CommentText"/>
      </w:pPr>
      <w:r>
        <w:rPr>
          <w:rStyle w:val="CommentReference"/>
        </w:rPr>
        <w:annotationRef/>
      </w:r>
      <w:r>
        <w:t>Right Name?</w:t>
      </w:r>
    </w:p>
  </w:comment>
  <w:comment w:id="427" w:author="randolph.campbell@outlook.com" w:date="2019-04-10T15:17:00Z" w:initials="r">
    <w:p w14:paraId="3855BDC8" w14:textId="4370EB52" w:rsidR="0009213C" w:rsidRDefault="0009213C">
      <w:pPr>
        <w:pStyle w:val="CommentText"/>
      </w:pPr>
      <w:r>
        <w:rPr>
          <w:rStyle w:val="CommentReference"/>
        </w:rPr>
        <w:annotationRef/>
      </w:r>
      <w:r>
        <w:t xml:space="preserve">This is </w:t>
      </w:r>
      <w:r w:rsidR="0047266A">
        <w:t>VERY IMPORTANT</w:t>
      </w:r>
      <w:r>
        <w:t>, because it goes ag</w:t>
      </w:r>
      <w:r w:rsidR="00193651">
        <w:t xml:space="preserve">ainst the “do not fire” story. </w:t>
      </w:r>
      <w:r>
        <w:t>If this account is accurate, then the Rangers did fire and stop the mob until the courthouse was set on fire. Doesn’t that put the Rangers in a very different light? They could fig</w:t>
      </w:r>
      <w:r w:rsidR="00193651">
        <w:t xml:space="preserve">ht off the mob but not the </w:t>
      </w:r>
      <w:proofErr w:type="gramStart"/>
      <w:r w:rsidR="00193651">
        <w:t>fire?</w:t>
      </w:r>
      <w:proofErr w:type="gramEnd"/>
    </w:p>
  </w:comment>
  <w:comment w:id="454" w:author="randolph.campbell@outlook.com" w:date="2019-04-10T14:52:00Z" w:initials="r">
    <w:p w14:paraId="224351F5" w14:textId="555513EF" w:rsidR="004354EE" w:rsidRDefault="004354EE">
      <w:pPr>
        <w:pStyle w:val="CommentText"/>
      </w:pPr>
      <w:r>
        <w:rPr>
          <w:rStyle w:val="CommentReference"/>
        </w:rPr>
        <w:annotationRef/>
      </w:r>
      <w:r w:rsidR="00193651">
        <w:t>Are you sure that the fire was controlled</w:t>
      </w:r>
      <w:r>
        <w:t xml:space="preserve">?  I thought that the courthouse burned </w:t>
      </w:r>
      <w:proofErr w:type="gramStart"/>
      <w:r>
        <w:t>down?</w:t>
      </w:r>
      <w:proofErr w:type="gramEnd"/>
    </w:p>
  </w:comment>
  <w:comment w:id="528" w:author="randolph.campbell@outlook.com" w:date="2019-04-15T09:28:00Z" w:initials="r">
    <w:p w14:paraId="140FF6FB" w14:textId="6B4E551D" w:rsidR="009E270D" w:rsidRDefault="009E270D">
      <w:pPr>
        <w:pStyle w:val="CommentText"/>
      </w:pPr>
      <w:r>
        <w:rPr>
          <w:rStyle w:val="CommentReference"/>
        </w:rPr>
        <w:annotationRef/>
      </w:r>
      <w:r>
        <w:t xml:space="preserve">Above, page 13, you mention two cases of firing into the </w:t>
      </w:r>
      <w:proofErr w:type="gramStart"/>
      <w:r>
        <w:t>crowd?</w:t>
      </w:r>
      <w:proofErr w:type="gramEnd"/>
    </w:p>
  </w:comment>
  <w:comment w:id="577" w:author="randolph.campbell@outlook.com" w:date="2019-04-15T09:32:00Z" w:initials="r">
    <w:p w14:paraId="6E38EB90" w14:textId="1886F282" w:rsidR="009E270D" w:rsidRDefault="009E270D">
      <w:pPr>
        <w:pStyle w:val="CommentText"/>
      </w:pPr>
      <w:r>
        <w:rPr>
          <w:rStyle w:val="CommentReference"/>
        </w:rPr>
        <w:annotationRef/>
      </w:r>
      <w:r>
        <w:t>What could he have done if the jail was set on fire?</w:t>
      </w:r>
    </w:p>
  </w:comment>
  <w:comment w:id="579" w:author="randolph.campbell@outlook.com" w:date="2019-04-10T14:59:00Z" w:initials="r">
    <w:p w14:paraId="53199ABB" w14:textId="20B75759" w:rsidR="00167B42" w:rsidRDefault="00167B42">
      <w:pPr>
        <w:pStyle w:val="CommentText"/>
      </w:pPr>
      <w:r>
        <w:rPr>
          <w:rStyle w:val="CommentReference"/>
        </w:rPr>
        <w:annotationRef/>
      </w:r>
      <w:r>
        <w:t>Be consistent in the date style you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5B8F61" w15:done="0"/>
  <w15:commentEx w15:paraId="4D6FDF19" w15:done="0"/>
  <w15:commentEx w15:paraId="534251ED" w15:done="0"/>
  <w15:commentEx w15:paraId="3BB31C37" w15:done="0"/>
  <w15:commentEx w15:paraId="49CB1A6A" w15:done="0"/>
  <w15:commentEx w15:paraId="6CD55B14" w15:done="0"/>
  <w15:commentEx w15:paraId="3855BDC8" w15:done="0"/>
  <w15:commentEx w15:paraId="224351F5" w15:done="0"/>
  <w15:commentEx w15:paraId="140FF6FB" w15:done="0"/>
  <w15:commentEx w15:paraId="6E38EB90" w15:done="0"/>
  <w15:commentEx w15:paraId="53199A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5B8F61" w16cid:durableId="211CAC44"/>
  <w16cid:commentId w16cid:paraId="4D6FDF19" w16cid:durableId="211CAC45"/>
  <w16cid:commentId w16cid:paraId="534251ED" w16cid:durableId="211CAC46"/>
  <w16cid:commentId w16cid:paraId="3BB31C37" w16cid:durableId="211CAC47"/>
  <w16cid:commentId w16cid:paraId="49CB1A6A" w16cid:durableId="211CAC48"/>
  <w16cid:commentId w16cid:paraId="6CD55B14" w16cid:durableId="211CAC49"/>
  <w16cid:commentId w16cid:paraId="3855BDC8" w16cid:durableId="211CAC4A"/>
  <w16cid:commentId w16cid:paraId="224351F5" w16cid:durableId="211CAC4B"/>
  <w16cid:commentId w16cid:paraId="140FF6FB" w16cid:durableId="211CAC4C"/>
  <w16cid:commentId w16cid:paraId="6E38EB90" w16cid:durableId="211CAC4D"/>
  <w16cid:commentId w16cid:paraId="53199ABB" w16cid:durableId="211CA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55DCB" w14:textId="77777777" w:rsidR="0019087C" w:rsidRDefault="0019087C">
      <w:pPr>
        <w:spacing w:line="240" w:lineRule="auto"/>
      </w:pPr>
      <w:r>
        <w:separator/>
      </w:r>
    </w:p>
  </w:endnote>
  <w:endnote w:type="continuationSeparator" w:id="0">
    <w:p w14:paraId="2156C7AC" w14:textId="77777777" w:rsidR="0019087C" w:rsidRDefault="00190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D4D71" w14:textId="77777777" w:rsidR="0019087C" w:rsidRDefault="0019087C">
      <w:pPr>
        <w:spacing w:line="240" w:lineRule="auto"/>
      </w:pPr>
      <w:r>
        <w:separator/>
      </w:r>
    </w:p>
  </w:footnote>
  <w:footnote w:type="continuationSeparator" w:id="0">
    <w:p w14:paraId="49A9C9B9" w14:textId="77777777" w:rsidR="0019087C" w:rsidRDefault="0019087C">
      <w:pPr>
        <w:spacing w:line="240" w:lineRule="auto"/>
      </w:pPr>
      <w:r>
        <w:continuationSeparator/>
      </w:r>
    </w:p>
  </w:footnote>
  <w:footnote w:id="1">
    <w:p w14:paraId="625DDC96" w14:textId="396CB368" w:rsidR="00037C0F" w:rsidRPr="00367FC7" w:rsidRDefault="00037C0F">
      <w:pPr>
        <w:pStyle w:val="FootnoteText"/>
        <w:rPr>
          <w:rFonts w:ascii="Times New Roman" w:hAnsi="Times New Roman" w:cs="Times New Roman"/>
          <w:sz w:val="18"/>
          <w:szCs w:val="18"/>
          <w:lang w:val="en-US"/>
          <w:rPrChange w:id="21"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22"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23" w:author="Bowles, Emily" w:date="2019-09-06T18:21:00Z">
            <w:rPr>
              <w:rFonts w:ascii="Times New Roman" w:hAnsi="Times New Roman" w:cs="Times New Roman"/>
            </w:rPr>
          </w:rPrChange>
        </w:rPr>
        <w:t xml:space="preserve"> </w:t>
      </w:r>
      <w:r w:rsidRPr="00367FC7">
        <w:rPr>
          <w:rFonts w:ascii="Times New Roman" w:hAnsi="Times New Roman" w:cs="Times New Roman"/>
          <w:sz w:val="18"/>
          <w:szCs w:val="18"/>
          <w:lang w:val="en-US"/>
          <w:rPrChange w:id="24" w:author="Bowles, Emily" w:date="2019-09-06T18:21:00Z">
            <w:rPr>
              <w:rFonts w:ascii="Times New Roman" w:hAnsi="Times New Roman" w:cs="Times New Roman"/>
              <w:lang w:val="en-US"/>
            </w:rPr>
          </w:rPrChange>
        </w:rPr>
        <w:t xml:space="preserve">Donna </w:t>
      </w:r>
      <w:proofErr w:type="spellStart"/>
      <w:r w:rsidRPr="00367FC7">
        <w:rPr>
          <w:rFonts w:ascii="Times New Roman" w:hAnsi="Times New Roman" w:cs="Times New Roman"/>
          <w:sz w:val="18"/>
          <w:szCs w:val="18"/>
          <w:lang w:val="en-US"/>
          <w:rPrChange w:id="25" w:author="Bowles, Emily" w:date="2019-09-06T18:21:00Z">
            <w:rPr>
              <w:rFonts w:ascii="Times New Roman" w:hAnsi="Times New Roman" w:cs="Times New Roman"/>
              <w:lang w:val="en-US"/>
            </w:rPr>
          </w:rPrChange>
        </w:rPr>
        <w:t>K</w:t>
      </w:r>
      <w:r w:rsidR="007559E0" w:rsidRPr="00367FC7">
        <w:rPr>
          <w:rFonts w:ascii="Times New Roman" w:hAnsi="Times New Roman" w:cs="Times New Roman"/>
          <w:sz w:val="18"/>
          <w:szCs w:val="18"/>
          <w:lang w:val="en-US"/>
          <w:rPrChange w:id="26" w:author="Bowles, Emily" w:date="2019-09-06T18:21:00Z">
            <w:rPr>
              <w:rFonts w:ascii="Times New Roman" w:hAnsi="Times New Roman" w:cs="Times New Roman"/>
              <w:lang w:val="en-US"/>
            </w:rPr>
          </w:rPrChange>
        </w:rPr>
        <w:t>uml</w:t>
      </w:r>
      <w:r w:rsidRPr="00367FC7">
        <w:rPr>
          <w:rFonts w:ascii="Times New Roman" w:hAnsi="Times New Roman" w:cs="Times New Roman"/>
          <w:sz w:val="18"/>
          <w:szCs w:val="18"/>
          <w:lang w:val="en-US"/>
          <w:rPrChange w:id="27" w:author="Bowles, Emily" w:date="2019-09-06T18:21:00Z">
            <w:rPr>
              <w:rFonts w:ascii="Times New Roman" w:hAnsi="Times New Roman" w:cs="Times New Roman"/>
              <w:lang w:val="en-US"/>
            </w:rPr>
          </w:rPrChange>
        </w:rPr>
        <w:t>er</w:t>
      </w:r>
      <w:proofErr w:type="spellEnd"/>
      <w:r w:rsidRPr="00367FC7">
        <w:rPr>
          <w:rFonts w:ascii="Times New Roman" w:hAnsi="Times New Roman" w:cs="Times New Roman"/>
          <w:sz w:val="18"/>
          <w:szCs w:val="18"/>
          <w:lang w:val="en-US"/>
          <w:rPrChange w:id="28" w:author="Bowles, Emily" w:date="2019-09-06T18:21:00Z">
            <w:rPr>
              <w:rFonts w:ascii="Times New Roman" w:hAnsi="Times New Roman" w:cs="Times New Roman"/>
              <w:lang w:val="en-US"/>
            </w:rPr>
          </w:rPrChange>
        </w:rPr>
        <w:t xml:space="preserve">, “’They Have Gone From Sherman:’ The Courthouse Riot of 1930 and Its Impact on the Black Professional Class” </w:t>
      </w:r>
      <w:r w:rsidR="002242E9" w:rsidRPr="00367FC7">
        <w:rPr>
          <w:rFonts w:ascii="Times New Roman" w:hAnsi="Times New Roman" w:cs="Times New Roman"/>
          <w:sz w:val="18"/>
          <w:szCs w:val="18"/>
          <w:lang w:val="en-US"/>
          <w:rPrChange w:id="29" w:author="Bowles, Emily" w:date="2019-09-06T18:21:00Z">
            <w:rPr>
              <w:rFonts w:ascii="Times New Roman" w:hAnsi="Times New Roman" w:cs="Times New Roman"/>
              <w:lang w:val="en-US"/>
            </w:rPr>
          </w:rPrChange>
        </w:rPr>
        <w:t xml:space="preserve">(Ph.D. diss., </w:t>
      </w:r>
      <w:r w:rsidRPr="00367FC7">
        <w:rPr>
          <w:rFonts w:ascii="Times New Roman" w:hAnsi="Times New Roman" w:cs="Times New Roman"/>
          <w:sz w:val="18"/>
          <w:szCs w:val="18"/>
          <w:lang w:val="en-US"/>
          <w:rPrChange w:id="30" w:author="Bowles, Emily" w:date="2019-09-06T18:21:00Z">
            <w:rPr>
              <w:rFonts w:ascii="Times New Roman" w:hAnsi="Times New Roman" w:cs="Times New Roman"/>
              <w:lang w:val="en-US"/>
            </w:rPr>
          </w:rPrChange>
        </w:rPr>
        <w:t>University of North Texas , 1995</w:t>
      </w:r>
      <w:r w:rsidR="002242E9" w:rsidRPr="00367FC7">
        <w:rPr>
          <w:rFonts w:ascii="Times New Roman" w:hAnsi="Times New Roman" w:cs="Times New Roman"/>
          <w:sz w:val="18"/>
          <w:szCs w:val="18"/>
          <w:lang w:val="en-US"/>
          <w:rPrChange w:id="31" w:author="Bowles, Emily" w:date="2019-09-06T18:21:00Z">
            <w:rPr>
              <w:rFonts w:ascii="Times New Roman" w:hAnsi="Times New Roman" w:cs="Times New Roman"/>
              <w:lang w:val="en-US"/>
            </w:rPr>
          </w:rPrChange>
        </w:rPr>
        <w:t xml:space="preserve">) (Context); </w:t>
      </w:r>
      <w:r w:rsidR="00474CF8" w:rsidRPr="00367FC7">
        <w:rPr>
          <w:rFonts w:ascii="Times New Roman" w:hAnsi="Times New Roman" w:cs="Times New Roman"/>
          <w:sz w:val="18"/>
          <w:szCs w:val="18"/>
          <w:rPrChange w:id="32" w:author="Bowles, Emily" w:date="2019-09-06T18:21:00Z">
            <w:rPr>
              <w:rFonts w:ascii="Times New Roman" w:hAnsi="Times New Roman" w:cs="Times New Roman"/>
            </w:rPr>
          </w:rPrChange>
        </w:rPr>
        <w:t xml:space="preserve">Brownson </w:t>
      </w:r>
      <w:proofErr w:type="spellStart"/>
      <w:r w:rsidR="00474CF8" w:rsidRPr="00367FC7">
        <w:rPr>
          <w:rFonts w:ascii="Times New Roman" w:hAnsi="Times New Roman" w:cs="Times New Roman"/>
          <w:sz w:val="18"/>
          <w:szCs w:val="18"/>
          <w:rPrChange w:id="33" w:author="Bowles, Emily" w:date="2019-09-06T18:21:00Z">
            <w:rPr>
              <w:rFonts w:ascii="Times New Roman" w:hAnsi="Times New Roman" w:cs="Times New Roman"/>
            </w:rPr>
          </w:rPrChange>
        </w:rPr>
        <w:t>Malsch</w:t>
      </w:r>
      <w:proofErr w:type="spellEnd"/>
      <w:r w:rsidR="00474CF8" w:rsidRPr="00367FC7">
        <w:rPr>
          <w:rFonts w:ascii="Times New Roman" w:hAnsi="Times New Roman" w:cs="Times New Roman"/>
          <w:sz w:val="18"/>
          <w:szCs w:val="18"/>
          <w:rPrChange w:id="34" w:author="Bowles, Emily" w:date="2019-09-06T18:21:00Z">
            <w:rPr>
              <w:rFonts w:ascii="Times New Roman" w:hAnsi="Times New Roman" w:cs="Times New Roman"/>
            </w:rPr>
          </w:rPrChange>
        </w:rPr>
        <w:t>, Captain M.T. “</w:t>
      </w:r>
      <w:r w:rsidR="00474CF8" w:rsidRPr="00367FC7">
        <w:rPr>
          <w:rFonts w:ascii="Times New Roman" w:hAnsi="Times New Roman" w:cs="Times New Roman"/>
          <w:i/>
          <w:sz w:val="18"/>
          <w:szCs w:val="18"/>
          <w:rPrChange w:id="35" w:author="Bowles, Emily" w:date="2019-09-06T18:21:00Z">
            <w:rPr>
              <w:rFonts w:ascii="Times New Roman" w:hAnsi="Times New Roman" w:cs="Times New Roman"/>
              <w:i/>
            </w:rPr>
          </w:rPrChange>
        </w:rPr>
        <w:t xml:space="preserve">Lone Wolf” </w:t>
      </w:r>
      <w:proofErr w:type="spellStart"/>
      <w:r w:rsidR="00474CF8" w:rsidRPr="00367FC7">
        <w:rPr>
          <w:rFonts w:ascii="Times New Roman" w:hAnsi="Times New Roman" w:cs="Times New Roman"/>
          <w:i/>
          <w:sz w:val="18"/>
          <w:szCs w:val="18"/>
          <w:rPrChange w:id="36" w:author="Bowles, Emily" w:date="2019-09-06T18:21:00Z">
            <w:rPr>
              <w:rFonts w:ascii="Times New Roman" w:hAnsi="Times New Roman" w:cs="Times New Roman"/>
              <w:i/>
            </w:rPr>
          </w:rPrChange>
        </w:rPr>
        <w:t>Gonzaullas</w:t>
      </w:r>
      <w:proofErr w:type="spellEnd"/>
      <w:r w:rsidR="00474CF8" w:rsidRPr="00367FC7">
        <w:rPr>
          <w:rFonts w:ascii="Times New Roman" w:hAnsi="Times New Roman" w:cs="Times New Roman"/>
          <w:i/>
          <w:sz w:val="18"/>
          <w:szCs w:val="18"/>
          <w:rPrChange w:id="37" w:author="Bowles, Emily" w:date="2019-09-06T18:21:00Z">
            <w:rPr>
              <w:rFonts w:ascii="Times New Roman" w:hAnsi="Times New Roman" w:cs="Times New Roman"/>
              <w:i/>
            </w:rPr>
          </w:rPrChange>
        </w:rPr>
        <w:t xml:space="preserve">, the Only Texas Ranger Captain of Spanish Descent </w:t>
      </w:r>
      <w:r w:rsidR="00474CF8" w:rsidRPr="00367FC7">
        <w:rPr>
          <w:rFonts w:ascii="Times New Roman" w:hAnsi="Times New Roman" w:cs="Times New Roman"/>
          <w:sz w:val="18"/>
          <w:szCs w:val="18"/>
          <w:rPrChange w:id="38" w:author="Bowles, Emily" w:date="2019-09-06T18:21:00Z">
            <w:rPr>
              <w:rFonts w:ascii="Times New Roman" w:hAnsi="Times New Roman" w:cs="Times New Roman"/>
            </w:rPr>
          </w:rPrChange>
        </w:rPr>
        <w:t>(Austin, TX: Shoal Creek Publishers, 1980), 94 (Quote).</w:t>
      </w:r>
    </w:p>
  </w:footnote>
  <w:footnote w:id="2">
    <w:p w14:paraId="3B41DF04" w14:textId="39215E1E" w:rsidR="00037C0F" w:rsidRPr="00367FC7" w:rsidRDefault="00037C0F">
      <w:pPr>
        <w:pStyle w:val="FootnoteText"/>
        <w:rPr>
          <w:rFonts w:ascii="Times New Roman" w:hAnsi="Times New Roman" w:cs="Times New Roman"/>
          <w:sz w:val="18"/>
          <w:szCs w:val="18"/>
          <w:highlight w:val="yellow"/>
          <w:lang w:val="en-US"/>
          <w:rPrChange w:id="45" w:author="Bowles, Emily" w:date="2019-09-06T18:21:00Z">
            <w:rPr>
              <w:rFonts w:ascii="Times New Roman" w:hAnsi="Times New Roman" w:cs="Times New Roman"/>
              <w:highlight w:val="yellow"/>
              <w:lang w:val="en-US"/>
            </w:rPr>
          </w:rPrChange>
        </w:rPr>
      </w:pPr>
      <w:r w:rsidRPr="00367FC7">
        <w:rPr>
          <w:rStyle w:val="FootnoteReference"/>
          <w:rFonts w:ascii="Times New Roman" w:hAnsi="Times New Roman" w:cs="Times New Roman"/>
          <w:color w:val="000000" w:themeColor="text1"/>
          <w:sz w:val="18"/>
          <w:szCs w:val="18"/>
          <w:rPrChange w:id="46" w:author="Bowles, Emily" w:date="2019-09-06T18:21:00Z">
            <w:rPr>
              <w:rStyle w:val="FootnoteReference"/>
              <w:rFonts w:ascii="Times New Roman" w:hAnsi="Times New Roman" w:cs="Times New Roman"/>
              <w:color w:val="000000" w:themeColor="text1"/>
            </w:rPr>
          </w:rPrChange>
        </w:rPr>
        <w:footnoteRef/>
      </w:r>
      <w:r w:rsidRPr="00367FC7">
        <w:rPr>
          <w:rFonts w:ascii="Times New Roman" w:hAnsi="Times New Roman" w:cs="Times New Roman"/>
          <w:color w:val="000000" w:themeColor="text1"/>
          <w:sz w:val="18"/>
          <w:szCs w:val="18"/>
          <w:rPrChange w:id="47" w:author="Bowles, Emily" w:date="2019-09-06T18:21:00Z">
            <w:rPr>
              <w:rFonts w:ascii="Times New Roman" w:hAnsi="Times New Roman" w:cs="Times New Roman"/>
              <w:color w:val="000000" w:themeColor="text1"/>
            </w:rPr>
          </w:rPrChange>
        </w:rPr>
        <w:t xml:space="preserve"> </w:t>
      </w:r>
      <w:r w:rsidRPr="00367FC7">
        <w:rPr>
          <w:rFonts w:ascii="Times New Roman" w:hAnsi="Times New Roman" w:cs="Times New Roman"/>
          <w:color w:val="000000" w:themeColor="text1"/>
          <w:sz w:val="18"/>
          <w:szCs w:val="18"/>
          <w:lang w:val="en-US"/>
          <w:rPrChange w:id="48" w:author="Bowles, Emily" w:date="2019-09-06T18:21:00Z">
            <w:rPr>
              <w:rFonts w:ascii="Times New Roman" w:hAnsi="Times New Roman" w:cs="Times New Roman"/>
              <w:color w:val="000000" w:themeColor="text1"/>
              <w:lang w:val="en-US"/>
            </w:rPr>
          </w:rPrChange>
        </w:rPr>
        <w:t xml:space="preserve">The general information on both Captain Frank Hamer and Sergeant Manuel “Lone Wolf” </w:t>
      </w:r>
      <w:proofErr w:type="spellStart"/>
      <w:r w:rsidRPr="00367FC7">
        <w:rPr>
          <w:rFonts w:ascii="Times New Roman" w:hAnsi="Times New Roman" w:cs="Times New Roman"/>
          <w:color w:val="000000" w:themeColor="text1"/>
          <w:sz w:val="18"/>
          <w:szCs w:val="18"/>
          <w:lang w:val="en-US"/>
          <w:rPrChange w:id="49" w:author="Bowles, Emily" w:date="2019-09-06T18:21:00Z">
            <w:rPr>
              <w:rFonts w:ascii="Times New Roman" w:hAnsi="Times New Roman" w:cs="Times New Roman"/>
              <w:color w:val="000000" w:themeColor="text1"/>
              <w:lang w:val="en-US"/>
            </w:rPr>
          </w:rPrChange>
        </w:rPr>
        <w:t>Gonzaullas</w:t>
      </w:r>
      <w:proofErr w:type="spellEnd"/>
      <w:r w:rsidRPr="00367FC7">
        <w:rPr>
          <w:rFonts w:ascii="Times New Roman" w:hAnsi="Times New Roman" w:cs="Times New Roman"/>
          <w:color w:val="000000" w:themeColor="text1"/>
          <w:sz w:val="18"/>
          <w:szCs w:val="18"/>
          <w:lang w:val="en-US"/>
          <w:rPrChange w:id="50" w:author="Bowles, Emily" w:date="2019-09-06T18:21:00Z">
            <w:rPr>
              <w:rFonts w:ascii="Times New Roman" w:hAnsi="Times New Roman" w:cs="Times New Roman"/>
              <w:color w:val="000000" w:themeColor="text1"/>
              <w:lang w:val="en-US"/>
            </w:rPr>
          </w:rPrChange>
        </w:rPr>
        <w:t xml:space="preserve"> can be found in their biographies</w:t>
      </w:r>
      <w:r w:rsidR="002242E9" w:rsidRPr="00367FC7">
        <w:rPr>
          <w:rFonts w:ascii="Times New Roman" w:hAnsi="Times New Roman" w:cs="Times New Roman"/>
          <w:color w:val="000000" w:themeColor="text1"/>
          <w:sz w:val="18"/>
          <w:szCs w:val="18"/>
          <w:lang w:val="en-US"/>
          <w:rPrChange w:id="51" w:author="Bowles, Emily" w:date="2019-09-06T18:21:00Z">
            <w:rPr>
              <w:rFonts w:ascii="Times New Roman" w:hAnsi="Times New Roman" w:cs="Times New Roman"/>
              <w:color w:val="000000" w:themeColor="text1"/>
              <w:lang w:val="en-US"/>
            </w:rPr>
          </w:rPrChange>
        </w:rPr>
        <w:t>:</w:t>
      </w:r>
      <w:r w:rsidRPr="00367FC7">
        <w:rPr>
          <w:rFonts w:ascii="Times New Roman" w:hAnsi="Times New Roman" w:cs="Times New Roman"/>
          <w:color w:val="000000" w:themeColor="text1"/>
          <w:sz w:val="18"/>
          <w:szCs w:val="18"/>
          <w:lang w:val="en-US"/>
          <w:rPrChange w:id="52" w:author="Bowles, Emily" w:date="2019-09-06T18:21:00Z">
            <w:rPr>
              <w:rFonts w:ascii="Times New Roman" w:hAnsi="Times New Roman" w:cs="Times New Roman"/>
              <w:color w:val="000000" w:themeColor="text1"/>
              <w:lang w:val="en-US"/>
            </w:rPr>
          </w:rPrChange>
        </w:rPr>
        <w:t xml:space="preserve"> John </w:t>
      </w:r>
      <w:proofErr w:type="spellStart"/>
      <w:r w:rsidRPr="00367FC7">
        <w:rPr>
          <w:rFonts w:ascii="Times New Roman" w:hAnsi="Times New Roman" w:cs="Times New Roman"/>
          <w:color w:val="000000" w:themeColor="text1"/>
          <w:sz w:val="18"/>
          <w:szCs w:val="18"/>
          <w:lang w:val="en-US"/>
          <w:rPrChange w:id="53" w:author="Bowles, Emily" w:date="2019-09-06T18:21:00Z">
            <w:rPr>
              <w:rFonts w:ascii="Times New Roman" w:hAnsi="Times New Roman" w:cs="Times New Roman"/>
              <w:color w:val="000000" w:themeColor="text1"/>
              <w:lang w:val="en-US"/>
            </w:rPr>
          </w:rPrChange>
        </w:rPr>
        <w:t>Boessenecker</w:t>
      </w:r>
      <w:proofErr w:type="spellEnd"/>
      <w:r w:rsidR="00474CF8" w:rsidRPr="00367FC7">
        <w:rPr>
          <w:rFonts w:ascii="Times New Roman" w:hAnsi="Times New Roman" w:cs="Times New Roman"/>
          <w:color w:val="000000" w:themeColor="text1"/>
          <w:sz w:val="18"/>
          <w:szCs w:val="18"/>
          <w:lang w:val="en-US"/>
          <w:rPrChange w:id="54" w:author="Bowles, Emily" w:date="2019-09-06T18:21:00Z">
            <w:rPr>
              <w:rFonts w:ascii="Times New Roman" w:hAnsi="Times New Roman" w:cs="Times New Roman"/>
              <w:color w:val="000000" w:themeColor="text1"/>
              <w:lang w:val="en-US"/>
            </w:rPr>
          </w:rPrChange>
        </w:rPr>
        <w:t>,</w:t>
      </w:r>
      <w:r w:rsidRPr="00367FC7">
        <w:rPr>
          <w:rFonts w:ascii="Times New Roman" w:hAnsi="Times New Roman" w:cs="Times New Roman"/>
          <w:color w:val="000000" w:themeColor="text1"/>
          <w:sz w:val="18"/>
          <w:szCs w:val="18"/>
          <w:lang w:val="en-US"/>
          <w:rPrChange w:id="55" w:author="Bowles, Emily" w:date="2019-09-06T18:21:00Z">
            <w:rPr>
              <w:rFonts w:ascii="Times New Roman" w:hAnsi="Times New Roman" w:cs="Times New Roman"/>
              <w:color w:val="000000" w:themeColor="text1"/>
              <w:lang w:val="en-US"/>
            </w:rPr>
          </w:rPrChange>
        </w:rPr>
        <w:t xml:space="preserve"> </w:t>
      </w:r>
      <w:r w:rsidRPr="00367FC7">
        <w:rPr>
          <w:rFonts w:ascii="Times New Roman" w:hAnsi="Times New Roman" w:cs="Times New Roman"/>
          <w:i/>
          <w:color w:val="000000" w:themeColor="text1"/>
          <w:sz w:val="18"/>
          <w:szCs w:val="18"/>
          <w:lang w:val="en-US"/>
          <w:rPrChange w:id="56" w:author="Bowles, Emily" w:date="2019-09-06T18:21:00Z">
            <w:rPr>
              <w:rFonts w:ascii="Times New Roman" w:hAnsi="Times New Roman" w:cs="Times New Roman"/>
              <w:i/>
              <w:color w:val="000000" w:themeColor="text1"/>
              <w:lang w:val="en-US"/>
            </w:rPr>
          </w:rPrChange>
        </w:rPr>
        <w:t>Texas Ranger: The Epic Life of Frank Hamer, the Man Who Killed Bonnie and Clyde</w:t>
      </w:r>
      <w:r w:rsidR="00474CF8" w:rsidRPr="00367FC7">
        <w:rPr>
          <w:rFonts w:ascii="Times New Roman" w:hAnsi="Times New Roman" w:cs="Times New Roman"/>
          <w:color w:val="000000" w:themeColor="text1"/>
          <w:sz w:val="18"/>
          <w:szCs w:val="18"/>
          <w:lang w:val="en-US"/>
          <w:rPrChange w:id="57" w:author="Bowles, Emily" w:date="2019-09-06T18:21:00Z">
            <w:rPr>
              <w:rFonts w:ascii="Times New Roman" w:hAnsi="Times New Roman" w:cs="Times New Roman"/>
              <w:color w:val="000000" w:themeColor="text1"/>
              <w:lang w:val="en-US"/>
            </w:rPr>
          </w:rPrChange>
        </w:rPr>
        <w:t xml:space="preserve"> (New York: St. Martins Griffin, 2017),</w:t>
      </w:r>
      <w:r w:rsidRPr="00367FC7">
        <w:rPr>
          <w:rFonts w:ascii="Times New Roman" w:hAnsi="Times New Roman" w:cs="Times New Roman"/>
          <w:color w:val="000000" w:themeColor="text1"/>
          <w:sz w:val="18"/>
          <w:szCs w:val="18"/>
          <w:lang w:val="en-US"/>
          <w:rPrChange w:id="58" w:author="Bowles, Emily" w:date="2019-09-06T18:21:00Z">
            <w:rPr>
              <w:rFonts w:ascii="Times New Roman" w:hAnsi="Times New Roman" w:cs="Times New Roman"/>
              <w:color w:val="000000" w:themeColor="text1"/>
              <w:lang w:val="en-US"/>
            </w:rPr>
          </w:rPrChange>
        </w:rPr>
        <w:t xml:space="preserve"> H. Gordon Frost and John H. Jenkins</w:t>
      </w:r>
      <w:r w:rsidR="00474CF8" w:rsidRPr="00367FC7">
        <w:rPr>
          <w:rFonts w:ascii="Times New Roman" w:hAnsi="Times New Roman" w:cs="Times New Roman"/>
          <w:color w:val="000000" w:themeColor="text1"/>
          <w:sz w:val="18"/>
          <w:szCs w:val="18"/>
          <w:lang w:val="en-US"/>
          <w:rPrChange w:id="59" w:author="Bowles, Emily" w:date="2019-09-06T18:21:00Z">
            <w:rPr>
              <w:rFonts w:ascii="Times New Roman" w:hAnsi="Times New Roman" w:cs="Times New Roman"/>
              <w:color w:val="000000" w:themeColor="text1"/>
              <w:lang w:val="en-US"/>
            </w:rPr>
          </w:rPrChange>
        </w:rPr>
        <w:t>,</w:t>
      </w:r>
      <w:r w:rsidRPr="00367FC7">
        <w:rPr>
          <w:rFonts w:ascii="Times New Roman" w:hAnsi="Times New Roman" w:cs="Times New Roman"/>
          <w:color w:val="000000" w:themeColor="text1"/>
          <w:sz w:val="18"/>
          <w:szCs w:val="18"/>
          <w:lang w:val="en-US"/>
          <w:rPrChange w:id="60" w:author="Bowles, Emily" w:date="2019-09-06T18:21:00Z">
            <w:rPr>
              <w:rFonts w:ascii="Times New Roman" w:hAnsi="Times New Roman" w:cs="Times New Roman"/>
              <w:color w:val="000000" w:themeColor="text1"/>
              <w:lang w:val="en-US"/>
            </w:rPr>
          </w:rPrChange>
        </w:rPr>
        <w:t xml:space="preserve"> </w:t>
      </w:r>
      <w:r w:rsidRPr="00367FC7">
        <w:rPr>
          <w:rFonts w:ascii="Times New Roman" w:hAnsi="Times New Roman" w:cs="Times New Roman"/>
          <w:i/>
          <w:color w:val="000000" w:themeColor="text1"/>
          <w:sz w:val="18"/>
          <w:szCs w:val="18"/>
          <w:lang w:val="en-US"/>
          <w:rPrChange w:id="61" w:author="Bowles, Emily" w:date="2019-09-06T18:21:00Z">
            <w:rPr>
              <w:rFonts w:ascii="Times New Roman" w:hAnsi="Times New Roman" w:cs="Times New Roman"/>
              <w:i/>
              <w:color w:val="000000" w:themeColor="text1"/>
              <w:lang w:val="en-US"/>
            </w:rPr>
          </w:rPrChange>
        </w:rPr>
        <w:t>“I’m Frank Hamer”: The Life of a Texas Peace Officer,</w:t>
      </w:r>
      <w:r w:rsidR="00474CF8" w:rsidRPr="00367FC7">
        <w:rPr>
          <w:rFonts w:ascii="Times New Roman" w:hAnsi="Times New Roman" w:cs="Times New Roman"/>
          <w:color w:val="000000" w:themeColor="text1"/>
          <w:sz w:val="18"/>
          <w:szCs w:val="18"/>
          <w:lang w:val="en-US"/>
          <w:rPrChange w:id="62" w:author="Bowles, Emily" w:date="2019-09-06T18:21:00Z">
            <w:rPr>
              <w:rFonts w:ascii="Times New Roman" w:hAnsi="Times New Roman" w:cs="Times New Roman"/>
              <w:color w:val="000000" w:themeColor="text1"/>
              <w:lang w:val="en-US"/>
            </w:rPr>
          </w:rPrChange>
        </w:rPr>
        <w:t>(Buffalo Gap, Texas: State House Press, 2015),</w:t>
      </w:r>
      <w:r w:rsidRPr="00367FC7">
        <w:rPr>
          <w:rFonts w:ascii="Times New Roman" w:hAnsi="Times New Roman" w:cs="Times New Roman"/>
          <w:color w:val="000000" w:themeColor="text1"/>
          <w:sz w:val="18"/>
          <w:szCs w:val="18"/>
          <w:lang w:val="en-US"/>
          <w:rPrChange w:id="63" w:author="Bowles, Emily" w:date="2019-09-06T18:21:00Z">
            <w:rPr>
              <w:rFonts w:ascii="Times New Roman" w:hAnsi="Times New Roman" w:cs="Times New Roman"/>
              <w:color w:val="000000" w:themeColor="text1"/>
              <w:lang w:val="en-US"/>
            </w:rPr>
          </w:rPrChange>
        </w:rPr>
        <w:t xml:space="preserve"> and </w:t>
      </w:r>
      <w:r w:rsidR="00474CF8" w:rsidRPr="00367FC7">
        <w:rPr>
          <w:rFonts w:ascii="Times New Roman" w:hAnsi="Times New Roman" w:cs="Times New Roman"/>
          <w:color w:val="000000" w:themeColor="text1"/>
          <w:sz w:val="18"/>
          <w:szCs w:val="18"/>
          <w:rPrChange w:id="64" w:author="Bowles, Emily" w:date="2019-09-06T18:21:00Z">
            <w:rPr>
              <w:rFonts w:ascii="Times New Roman" w:hAnsi="Times New Roman" w:cs="Times New Roman"/>
              <w:color w:val="000000" w:themeColor="text1"/>
            </w:rPr>
          </w:rPrChange>
        </w:rPr>
        <w:t xml:space="preserve">Brownson </w:t>
      </w:r>
      <w:proofErr w:type="spellStart"/>
      <w:r w:rsidR="00474CF8" w:rsidRPr="00367FC7">
        <w:rPr>
          <w:rFonts w:ascii="Times New Roman" w:hAnsi="Times New Roman" w:cs="Times New Roman"/>
          <w:color w:val="000000" w:themeColor="text1"/>
          <w:sz w:val="18"/>
          <w:szCs w:val="18"/>
          <w:rPrChange w:id="65" w:author="Bowles, Emily" w:date="2019-09-06T18:21:00Z">
            <w:rPr>
              <w:rFonts w:ascii="Times New Roman" w:hAnsi="Times New Roman" w:cs="Times New Roman"/>
              <w:color w:val="000000" w:themeColor="text1"/>
            </w:rPr>
          </w:rPrChange>
        </w:rPr>
        <w:t>Malsch</w:t>
      </w:r>
      <w:proofErr w:type="spellEnd"/>
      <w:r w:rsidR="00474CF8" w:rsidRPr="00367FC7">
        <w:rPr>
          <w:rFonts w:ascii="Times New Roman" w:hAnsi="Times New Roman" w:cs="Times New Roman"/>
          <w:color w:val="000000" w:themeColor="text1"/>
          <w:sz w:val="18"/>
          <w:szCs w:val="18"/>
          <w:rPrChange w:id="66" w:author="Bowles, Emily" w:date="2019-09-06T18:21:00Z">
            <w:rPr>
              <w:rFonts w:ascii="Times New Roman" w:hAnsi="Times New Roman" w:cs="Times New Roman"/>
              <w:color w:val="000000" w:themeColor="text1"/>
            </w:rPr>
          </w:rPrChange>
        </w:rPr>
        <w:t xml:space="preserve">, Captain M.T. “Lone Wolf” </w:t>
      </w:r>
      <w:proofErr w:type="spellStart"/>
      <w:r w:rsidR="00474CF8" w:rsidRPr="00367FC7">
        <w:rPr>
          <w:rFonts w:ascii="Times New Roman" w:hAnsi="Times New Roman" w:cs="Times New Roman"/>
          <w:color w:val="000000" w:themeColor="text1"/>
          <w:sz w:val="18"/>
          <w:szCs w:val="18"/>
          <w:rPrChange w:id="67" w:author="Bowles, Emily" w:date="2019-09-06T18:21:00Z">
            <w:rPr>
              <w:rFonts w:ascii="Times New Roman" w:hAnsi="Times New Roman" w:cs="Times New Roman"/>
              <w:color w:val="000000" w:themeColor="text1"/>
            </w:rPr>
          </w:rPrChange>
        </w:rPr>
        <w:t>Gonzaullas</w:t>
      </w:r>
      <w:proofErr w:type="spellEnd"/>
      <w:r w:rsidR="00474CF8" w:rsidRPr="00367FC7">
        <w:rPr>
          <w:rFonts w:ascii="Times New Roman" w:hAnsi="Times New Roman" w:cs="Times New Roman"/>
          <w:color w:val="000000" w:themeColor="text1"/>
          <w:sz w:val="18"/>
          <w:szCs w:val="18"/>
          <w:rPrChange w:id="68" w:author="Bowles, Emily" w:date="2019-09-06T18:21:00Z">
            <w:rPr>
              <w:rFonts w:ascii="Times New Roman" w:hAnsi="Times New Roman" w:cs="Times New Roman"/>
              <w:color w:val="000000" w:themeColor="text1"/>
            </w:rPr>
          </w:rPrChange>
        </w:rPr>
        <w:t>, the Only Texas Ranger Captain of Spanish Descent (Austin, TX: Shoal Creek Publishers, 1980).</w:t>
      </w:r>
    </w:p>
  </w:footnote>
  <w:footnote w:id="3">
    <w:p w14:paraId="5ADB6111" w14:textId="685014C9" w:rsidR="00037C0F" w:rsidRPr="00367FC7" w:rsidRDefault="00037C0F">
      <w:pPr>
        <w:pStyle w:val="FootnoteText"/>
        <w:rPr>
          <w:rFonts w:ascii="Times New Roman" w:hAnsi="Times New Roman" w:cs="Times New Roman"/>
          <w:sz w:val="18"/>
          <w:szCs w:val="18"/>
          <w:lang w:val="en-US"/>
          <w:rPrChange w:id="79"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80"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81" w:author="Bowles, Emily" w:date="2019-09-06T18:21:00Z">
            <w:rPr>
              <w:rFonts w:ascii="Times New Roman" w:hAnsi="Times New Roman" w:cs="Times New Roman"/>
            </w:rPr>
          </w:rPrChange>
        </w:rPr>
        <w:t xml:space="preserve"> </w:t>
      </w:r>
      <w:r w:rsidRPr="00367FC7">
        <w:rPr>
          <w:rFonts w:ascii="Times New Roman" w:hAnsi="Times New Roman" w:cs="Times New Roman"/>
          <w:sz w:val="18"/>
          <w:szCs w:val="18"/>
          <w:lang w:val="en-US"/>
          <w:rPrChange w:id="82" w:author="Bowles, Emily" w:date="2019-09-06T18:21:00Z">
            <w:rPr>
              <w:rFonts w:ascii="Times New Roman" w:hAnsi="Times New Roman" w:cs="Times New Roman"/>
              <w:lang w:val="en-US"/>
            </w:rPr>
          </w:rPrChange>
        </w:rPr>
        <w:t>The first century of the Texas Rangers is chronicled in leading works such as Walter Prescott Webb</w:t>
      </w:r>
      <w:r w:rsidR="00474CF8" w:rsidRPr="00367FC7">
        <w:rPr>
          <w:rFonts w:ascii="Times New Roman" w:hAnsi="Times New Roman" w:cs="Times New Roman"/>
          <w:sz w:val="18"/>
          <w:szCs w:val="18"/>
          <w:lang w:val="en-US"/>
          <w:rPrChange w:id="83" w:author="Bowles, Emily" w:date="2019-09-06T18:21:00Z">
            <w:rPr>
              <w:rFonts w:ascii="Times New Roman" w:hAnsi="Times New Roman" w:cs="Times New Roman"/>
              <w:lang w:val="en-US"/>
            </w:rPr>
          </w:rPrChange>
        </w:rPr>
        <w:t>,</w:t>
      </w:r>
      <w:r w:rsidRPr="00367FC7">
        <w:rPr>
          <w:rFonts w:ascii="Times New Roman" w:hAnsi="Times New Roman" w:cs="Times New Roman"/>
          <w:sz w:val="18"/>
          <w:szCs w:val="18"/>
          <w:lang w:val="en-US"/>
          <w:rPrChange w:id="84" w:author="Bowles, Emily" w:date="2019-09-06T18:21:00Z">
            <w:rPr>
              <w:rFonts w:ascii="Times New Roman" w:hAnsi="Times New Roman" w:cs="Times New Roman"/>
              <w:lang w:val="en-US"/>
            </w:rPr>
          </w:rPrChange>
        </w:rPr>
        <w:t xml:space="preserve"> </w:t>
      </w:r>
      <w:r w:rsidRPr="00367FC7">
        <w:rPr>
          <w:rFonts w:ascii="Times New Roman" w:hAnsi="Times New Roman" w:cs="Times New Roman"/>
          <w:i/>
          <w:sz w:val="18"/>
          <w:szCs w:val="18"/>
          <w:lang w:val="en-US"/>
          <w:rPrChange w:id="85" w:author="Bowles, Emily" w:date="2019-09-06T18:21:00Z">
            <w:rPr>
              <w:rFonts w:ascii="Times New Roman" w:hAnsi="Times New Roman" w:cs="Times New Roman"/>
              <w:i/>
              <w:lang w:val="en-US"/>
            </w:rPr>
          </w:rPrChange>
        </w:rPr>
        <w:t>The Texas Rangers: A Century of Frontier Defense,</w:t>
      </w:r>
      <w:r w:rsidRPr="00367FC7">
        <w:rPr>
          <w:rFonts w:ascii="Times New Roman" w:hAnsi="Times New Roman" w:cs="Times New Roman"/>
          <w:sz w:val="18"/>
          <w:szCs w:val="18"/>
          <w:lang w:val="en-US"/>
          <w:rPrChange w:id="86" w:author="Bowles, Emily" w:date="2019-09-06T18:21:00Z">
            <w:rPr>
              <w:rFonts w:ascii="Times New Roman" w:hAnsi="Times New Roman" w:cs="Times New Roman"/>
              <w:lang w:val="en-US"/>
            </w:rPr>
          </w:rPrChange>
        </w:rPr>
        <w:t xml:space="preserve"> </w:t>
      </w:r>
      <w:r w:rsidR="00474CF8" w:rsidRPr="00367FC7">
        <w:rPr>
          <w:rFonts w:ascii="Times New Roman" w:hAnsi="Times New Roman" w:cs="Times New Roman"/>
          <w:sz w:val="18"/>
          <w:szCs w:val="18"/>
          <w:lang w:val="en-US"/>
          <w:rPrChange w:id="87" w:author="Bowles, Emily" w:date="2019-09-06T18:21:00Z">
            <w:rPr>
              <w:rFonts w:ascii="Times New Roman" w:hAnsi="Times New Roman" w:cs="Times New Roman"/>
              <w:lang w:val="en-US"/>
            </w:rPr>
          </w:rPrChange>
        </w:rPr>
        <w:t xml:space="preserve">(Austin, Texas: University of Texas Press, 1935), </w:t>
      </w:r>
      <w:r w:rsidRPr="00367FC7">
        <w:rPr>
          <w:rFonts w:ascii="Times New Roman" w:hAnsi="Times New Roman" w:cs="Times New Roman"/>
          <w:sz w:val="18"/>
          <w:szCs w:val="18"/>
          <w:lang w:val="en-US"/>
          <w:rPrChange w:id="88" w:author="Bowles, Emily" w:date="2019-09-06T18:21:00Z">
            <w:rPr>
              <w:rFonts w:ascii="Times New Roman" w:hAnsi="Times New Roman" w:cs="Times New Roman"/>
              <w:lang w:val="en-US"/>
            </w:rPr>
          </w:rPrChange>
        </w:rPr>
        <w:t>Harvey N. Castleman</w:t>
      </w:r>
      <w:r w:rsidR="00474CF8" w:rsidRPr="00367FC7">
        <w:rPr>
          <w:rFonts w:ascii="Times New Roman" w:hAnsi="Times New Roman" w:cs="Times New Roman"/>
          <w:sz w:val="18"/>
          <w:szCs w:val="18"/>
          <w:lang w:val="en-US"/>
          <w:rPrChange w:id="89" w:author="Bowles, Emily" w:date="2019-09-06T18:21:00Z">
            <w:rPr>
              <w:rFonts w:ascii="Times New Roman" w:hAnsi="Times New Roman" w:cs="Times New Roman"/>
              <w:lang w:val="en-US"/>
            </w:rPr>
          </w:rPrChange>
        </w:rPr>
        <w:t>,</w:t>
      </w:r>
      <w:r w:rsidRPr="00367FC7">
        <w:rPr>
          <w:rFonts w:ascii="Times New Roman" w:hAnsi="Times New Roman" w:cs="Times New Roman"/>
          <w:sz w:val="18"/>
          <w:szCs w:val="18"/>
          <w:lang w:val="en-US"/>
          <w:rPrChange w:id="90" w:author="Bowles, Emily" w:date="2019-09-06T18:21:00Z">
            <w:rPr>
              <w:rFonts w:ascii="Times New Roman" w:hAnsi="Times New Roman" w:cs="Times New Roman"/>
              <w:lang w:val="en-US"/>
            </w:rPr>
          </w:rPrChange>
        </w:rPr>
        <w:t xml:space="preserve"> </w:t>
      </w:r>
      <w:r w:rsidRPr="00367FC7">
        <w:rPr>
          <w:rFonts w:ascii="Times New Roman" w:hAnsi="Times New Roman" w:cs="Times New Roman"/>
          <w:i/>
          <w:sz w:val="18"/>
          <w:szCs w:val="18"/>
          <w:lang w:val="en-US"/>
          <w:rPrChange w:id="91" w:author="Bowles, Emily" w:date="2019-09-06T18:21:00Z">
            <w:rPr>
              <w:rFonts w:ascii="Times New Roman" w:hAnsi="Times New Roman" w:cs="Times New Roman"/>
              <w:i/>
              <w:lang w:val="en-US"/>
            </w:rPr>
          </w:rPrChange>
        </w:rPr>
        <w:t>The Texas Rangers: The Story of an Organization that is Unique, Like Nothing Else in America</w:t>
      </w:r>
      <w:r w:rsidRPr="00367FC7">
        <w:rPr>
          <w:rFonts w:ascii="Times New Roman" w:hAnsi="Times New Roman" w:cs="Times New Roman"/>
          <w:sz w:val="18"/>
          <w:szCs w:val="18"/>
          <w:lang w:val="en-US"/>
          <w:rPrChange w:id="92" w:author="Bowles, Emily" w:date="2019-09-06T18:21:00Z">
            <w:rPr>
              <w:rFonts w:ascii="Times New Roman" w:hAnsi="Times New Roman" w:cs="Times New Roman"/>
              <w:lang w:val="en-US"/>
            </w:rPr>
          </w:rPrChange>
        </w:rPr>
        <w:t xml:space="preserve">, </w:t>
      </w:r>
      <w:r w:rsidR="00474CF8" w:rsidRPr="00367FC7">
        <w:rPr>
          <w:rFonts w:ascii="Times New Roman" w:hAnsi="Times New Roman" w:cs="Times New Roman"/>
          <w:sz w:val="18"/>
          <w:szCs w:val="18"/>
          <w:lang w:val="en-US"/>
          <w:rPrChange w:id="93" w:author="Bowles, Emily" w:date="2019-09-06T18:21:00Z">
            <w:rPr>
              <w:rFonts w:ascii="Times New Roman" w:hAnsi="Times New Roman" w:cs="Times New Roman"/>
              <w:lang w:val="en-US"/>
            </w:rPr>
          </w:rPrChange>
        </w:rPr>
        <w:t xml:space="preserve">(Girard, Kansas: Haldeman-Julius Publications, 1944), </w:t>
      </w:r>
      <w:r w:rsidRPr="00367FC7">
        <w:rPr>
          <w:rFonts w:ascii="Times New Roman" w:hAnsi="Times New Roman" w:cs="Times New Roman"/>
          <w:sz w:val="18"/>
          <w:szCs w:val="18"/>
          <w:lang w:val="en-US"/>
          <w:rPrChange w:id="94" w:author="Bowles, Emily" w:date="2019-09-06T18:21:00Z">
            <w:rPr>
              <w:rFonts w:ascii="Times New Roman" w:hAnsi="Times New Roman" w:cs="Times New Roman"/>
              <w:lang w:val="en-US"/>
            </w:rPr>
          </w:rPrChange>
        </w:rPr>
        <w:t>N.A. Jennings</w:t>
      </w:r>
      <w:r w:rsidR="00474CF8" w:rsidRPr="00367FC7">
        <w:rPr>
          <w:rFonts w:ascii="Times New Roman" w:hAnsi="Times New Roman" w:cs="Times New Roman"/>
          <w:sz w:val="18"/>
          <w:szCs w:val="18"/>
          <w:lang w:val="en-US"/>
          <w:rPrChange w:id="95" w:author="Bowles, Emily" w:date="2019-09-06T18:21:00Z">
            <w:rPr>
              <w:rFonts w:ascii="Times New Roman" w:hAnsi="Times New Roman" w:cs="Times New Roman"/>
              <w:lang w:val="en-US"/>
            </w:rPr>
          </w:rPrChange>
        </w:rPr>
        <w:t>,</w:t>
      </w:r>
      <w:r w:rsidRPr="00367FC7">
        <w:rPr>
          <w:rFonts w:ascii="Times New Roman" w:hAnsi="Times New Roman" w:cs="Times New Roman"/>
          <w:sz w:val="18"/>
          <w:szCs w:val="18"/>
          <w:lang w:val="en-US"/>
          <w:rPrChange w:id="96" w:author="Bowles, Emily" w:date="2019-09-06T18:21:00Z">
            <w:rPr>
              <w:rFonts w:ascii="Times New Roman" w:hAnsi="Times New Roman" w:cs="Times New Roman"/>
              <w:lang w:val="en-US"/>
            </w:rPr>
          </w:rPrChange>
        </w:rPr>
        <w:t xml:space="preserve"> </w:t>
      </w:r>
      <w:r w:rsidRPr="00367FC7">
        <w:rPr>
          <w:rFonts w:ascii="Times New Roman" w:hAnsi="Times New Roman" w:cs="Times New Roman"/>
          <w:i/>
          <w:sz w:val="18"/>
          <w:szCs w:val="18"/>
          <w:lang w:val="en-US"/>
          <w:rPrChange w:id="97" w:author="Bowles, Emily" w:date="2019-09-06T18:21:00Z">
            <w:rPr>
              <w:rFonts w:ascii="Times New Roman" w:hAnsi="Times New Roman" w:cs="Times New Roman"/>
              <w:i/>
              <w:lang w:val="en-US"/>
            </w:rPr>
          </w:rPrChange>
        </w:rPr>
        <w:t>A Texas Ranger</w:t>
      </w:r>
      <w:r w:rsidRPr="00367FC7">
        <w:rPr>
          <w:rFonts w:ascii="Times New Roman" w:hAnsi="Times New Roman" w:cs="Times New Roman"/>
          <w:sz w:val="18"/>
          <w:szCs w:val="18"/>
          <w:lang w:val="en-US"/>
          <w:rPrChange w:id="98" w:author="Bowles, Emily" w:date="2019-09-06T18:21:00Z">
            <w:rPr>
              <w:rFonts w:ascii="Times New Roman" w:hAnsi="Times New Roman" w:cs="Times New Roman"/>
              <w:lang w:val="en-US"/>
            </w:rPr>
          </w:rPrChange>
        </w:rPr>
        <w:t xml:space="preserve">, </w:t>
      </w:r>
      <w:r w:rsidR="00474CF8" w:rsidRPr="00367FC7">
        <w:rPr>
          <w:rFonts w:ascii="Times New Roman" w:hAnsi="Times New Roman" w:cs="Times New Roman"/>
          <w:sz w:val="18"/>
          <w:szCs w:val="18"/>
          <w:lang w:val="en-US"/>
          <w:rPrChange w:id="99" w:author="Bowles, Emily" w:date="2019-09-06T18:21:00Z">
            <w:rPr>
              <w:rFonts w:ascii="Times New Roman" w:hAnsi="Times New Roman" w:cs="Times New Roman"/>
              <w:lang w:val="en-US"/>
            </w:rPr>
          </w:rPrChange>
        </w:rPr>
        <w:t xml:space="preserve">(Dallas, Texas: Southwest Press, 1930), </w:t>
      </w:r>
      <w:r w:rsidRPr="00367FC7">
        <w:rPr>
          <w:rFonts w:ascii="Times New Roman" w:hAnsi="Times New Roman" w:cs="Times New Roman"/>
          <w:sz w:val="18"/>
          <w:szCs w:val="18"/>
          <w:lang w:val="en-US"/>
          <w:rPrChange w:id="100" w:author="Bowles, Emily" w:date="2019-09-06T18:21:00Z">
            <w:rPr>
              <w:rFonts w:ascii="Times New Roman" w:hAnsi="Times New Roman" w:cs="Times New Roman"/>
              <w:lang w:val="en-US"/>
            </w:rPr>
          </w:rPrChange>
        </w:rPr>
        <w:t>and Robert M. Utley</w:t>
      </w:r>
      <w:r w:rsidR="00474CF8" w:rsidRPr="00367FC7">
        <w:rPr>
          <w:rFonts w:ascii="Times New Roman" w:hAnsi="Times New Roman" w:cs="Times New Roman"/>
          <w:sz w:val="18"/>
          <w:szCs w:val="18"/>
          <w:lang w:val="en-US"/>
          <w:rPrChange w:id="101" w:author="Bowles, Emily" w:date="2019-09-06T18:21:00Z">
            <w:rPr>
              <w:rFonts w:ascii="Times New Roman" w:hAnsi="Times New Roman" w:cs="Times New Roman"/>
              <w:lang w:val="en-US"/>
            </w:rPr>
          </w:rPrChange>
        </w:rPr>
        <w:t>,</w:t>
      </w:r>
      <w:r w:rsidRPr="00367FC7">
        <w:rPr>
          <w:rFonts w:ascii="Times New Roman" w:hAnsi="Times New Roman" w:cs="Times New Roman"/>
          <w:sz w:val="18"/>
          <w:szCs w:val="18"/>
          <w:lang w:val="en-US"/>
          <w:rPrChange w:id="102" w:author="Bowles, Emily" w:date="2019-09-06T18:21:00Z">
            <w:rPr>
              <w:rFonts w:ascii="Times New Roman" w:hAnsi="Times New Roman" w:cs="Times New Roman"/>
              <w:lang w:val="en-US"/>
            </w:rPr>
          </w:rPrChange>
        </w:rPr>
        <w:t xml:space="preserve"> </w:t>
      </w:r>
      <w:r w:rsidRPr="00367FC7">
        <w:rPr>
          <w:rFonts w:ascii="Times New Roman" w:hAnsi="Times New Roman" w:cs="Times New Roman"/>
          <w:i/>
          <w:sz w:val="18"/>
          <w:szCs w:val="18"/>
          <w:lang w:val="en-US"/>
          <w:rPrChange w:id="103" w:author="Bowles, Emily" w:date="2019-09-06T18:21:00Z">
            <w:rPr>
              <w:rFonts w:ascii="Times New Roman" w:hAnsi="Times New Roman" w:cs="Times New Roman"/>
              <w:i/>
              <w:lang w:val="en-US"/>
            </w:rPr>
          </w:rPrChange>
        </w:rPr>
        <w:t>Lone Star Justice: The First Century of the Texas Rangers</w:t>
      </w:r>
      <w:r w:rsidR="00474CF8" w:rsidRPr="00367FC7">
        <w:rPr>
          <w:rFonts w:ascii="Times New Roman" w:hAnsi="Times New Roman" w:cs="Times New Roman"/>
          <w:sz w:val="18"/>
          <w:szCs w:val="18"/>
          <w:lang w:val="en-US"/>
          <w:rPrChange w:id="104" w:author="Bowles, Emily" w:date="2019-09-06T18:21:00Z">
            <w:rPr>
              <w:rFonts w:ascii="Times New Roman" w:hAnsi="Times New Roman" w:cs="Times New Roman"/>
              <w:lang w:val="en-US"/>
            </w:rPr>
          </w:rPrChange>
        </w:rPr>
        <w:t>, (New York, New York: Berkley Books, 2003)</w:t>
      </w:r>
      <w:r w:rsidRPr="00367FC7">
        <w:rPr>
          <w:rFonts w:ascii="Times New Roman" w:hAnsi="Times New Roman" w:cs="Times New Roman"/>
          <w:sz w:val="18"/>
          <w:szCs w:val="18"/>
          <w:lang w:val="en-US"/>
          <w:rPrChange w:id="105" w:author="Bowles, Emily" w:date="2019-09-06T18:21:00Z">
            <w:rPr>
              <w:rFonts w:ascii="Times New Roman" w:hAnsi="Times New Roman" w:cs="Times New Roman"/>
              <w:lang w:val="en-US"/>
            </w:rPr>
          </w:rPrChange>
        </w:rPr>
        <w:t xml:space="preserve"> </w:t>
      </w:r>
    </w:p>
  </w:footnote>
  <w:footnote w:id="4">
    <w:p w14:paraId="3DDEBD28" w14:textId="53626825" w:rsidR="00037C0F" w:rsidRPr="00367FC7" w:rsidRDefault="00037C0F">
      <w:pPr>
        <w:pStyle w:val="FootnoteText"/>
        <w:rPr>
          <w:sz w:val="18"/>
          <w:szCs w:val="18"/>
          <w:lang w:val="en-US"/>
          <w:rPrChange w:id="106" w:author="Bowles, Emily" w:date="2019-09-06T18:21:00Z">
            <w:rPr>
              <w:lang w:val="en-US"/>
            </w:rPr>
          </w:rPrChange>
        </w:rPr>
      </w:pPr>
      <w:r w:rsidRPr="00367FC7">
        <w:rPr>
          <w:rStyle w:val="FootnoteReference"/>
          <w:rFonts w:ascii="Times New Roman" w:hAnsi="Times New Roman" w:cs="Times New Roman"/>
          <w:sz w:val="18"/>
          <w:szCs w:val="18"/>
          <w:rPrChange w:id="107"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108" w:author="Bowles, Emily" w:date="2019-09-06T18:21:00Z">
            <w:rPr>
              <w:rFonts w:ascii="Times New Roman" w:hAnsi="Times New Roman" w:cs="Times New Roman"/>
            </w:rPr>
          </w:rPrChange>
        </w:rPr>
        <w:t xml:space="preserve"> Robert M. Utley, </w:t>
      </w:r>
      <w:r w:rsidRPr="00367FC7">
        <w:rPr>
          <w:rFonts w:ascii="Times New Roman" w:hAnsi="Times New Roman" w:cs="Times New Roman"/>
          <w:i/>
          <w:sz w:val="18"/>
          <w:szCs w:val="18"/>
          <w:lang w:val="en-US"/>
          <w:rPrChange w:id="109" w:author="Bowles, Emily" w:date="2019-09-06T18:21:00Z">
            <w:rPr>
              <w:rFonts w:ascii="Times New Roman" w:hAnsi="Times New Roman" w:cs="Times New Roman"/>
              <w:i/>
              <w:lang w:val="en-US"/>
            </w:rPr>
          </w:rPrChange>
        </w:rPr>
        <w:t>Lonestar Justice: The First Century of the Texas Rangers</w:t>
      </w:r>
      <w:r w:rsidRPr="00367FC7">
        <w:rPr>
          <w:rFonts w:ascii="Times New Roman" w:hAnsi="Times New Roman" w:cs="Times New Roman"/>
          <w:sz w:val="18"/>
          <w:szCs w:val="18"/>
          <w:lang w:val="en-US"/>
          <w:rPrChange w:id="110" w:author="Bowles, Emily" w:date="2019-09-06T18:21:00Z">
            <w:rPr>
              <w:rFonts w:ascii="Times New Roman" w:hAnsi="Times New Roman" w:cs="Times New Roman"/>
              <w:lang w:val="en-US"/>
            </w:rPr>
          </w:rPrChange>
        </w:rPr>
        <w:t xml:space="preserve"> (New York: Oxford University Press, 2003), 2.</w:t>
      </w:r>
    </w:p>
  </w:footnote>
  <w:footnote w:id="5">
    <w:p w14:paraId="3DB867F0" w14:textId="0BF01820" w:rsidR="00037C0F" w:rsidRPr="00367FC7" w:rsidRDefault="00037C0F">
      <w:pPr>
        <w:pStyle w:val="FootnoteText"/>
        <w:rPr>
          <w:rFonts w:ascii="Times New Roman" w:hAnsi="Times New Roman" w:cs="Times New Roman"/>
          <w:sz w:val="18"/>
          <w:szCs w:val="18"/>
          <w:lang w:val="en-US"/>
          <w:rPrChange w:id="112"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113"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114" w:author="Bowles, Emily" w:date="2019-09-06T18:21:00Z">
            <w:rPr>
              <w:rFonts w:ascii="Times New Roman" w:hAnsi="Times New Roman" w:cs="Times New Roman"/>
            </w:rPr>
          </w:rPrChange>
        </w:rPr>
        <w:t xml:space="preserve"> Instances of this violence against Mexicans and Mexican Americans can be found in N.A. Jennings’s </w:t>
      </w:r>
      <w:r w:rsidRPr="00367FC7">
        <w:rPr>
          <w:rFonts w:ascii="Times New Roman" w:hAnsi="Times New Roman" w:cs="Times New Roman"/>
          <w:i/>
          <w:sz w:val="18"/>
          <w:szCs w:val="18"/>
          <w:rPrChange w:id="115" w:author="Bowles, Emily" w:date="2019-09-06T18:21:00Z">
            <w:rPr>
              <w:rFonts w:ascii="Times New Roman" w:hAnsi="Times New Roman" w:cs="Times New Roman"/>
              <w:i/>
            </w:rPr>
          </w:rPrChange>
        </w:rPr>
        <w:t>A Texas Ranger</w:t>
      </w:r>
      <w:r w:rsidRPr="00367FC7">
        <w:rPr>
          <w:rFonts w:ascii="Times New Roman" w:hAnsi="Times New Roman" w:cs="Times New Roman"/>
          <w:sz w:val="18"/>
          <w:szCs w:val="18"/>
          <w:rPrChange w:id="116" w:author="Bowles, Emily" w:date="2019-09-06T18:21:00Z">
            <w:rPr>
              <w:rFonts w:ascii="Times New Roman" w:hAnsi="Times New Roman" w:cs="Times New Roman"/>
            </w:rPr>
          </w:rPrChange>
        </w:rPr>
        <w:t xml:space="preserve"> and Charles Robinson III</w:t>
      </w:r>
      <w:r w:rsidR="00474CF8" w:rsidRPr="00367FC7">
        <w:rPr>
          <w:rFonts w:ascii="Times New Roman" w:hAnsi="Times New Roman" w:cs="Times New Roman"/>
          <w:sz w:val="18"/>
          <w:szCs w:val="18"/>
          <w:rPrChange w:id="117" w:author="Bowles, Emily" w:date="2019-09-06T18:21:00Z">
            <w:rPr>
              <w:rFonts w:ascii="Times New Roman" w:hAnsi="Times New Roman" w:cs="Times New Roman"/>
            </w:rPr>
          </w:rPrChange>
        </w:rPr>
        <w:t>,</w:t>
      </w:r>
      <w:r w:rsidRPr="00367FC7">
        <w:rPr>
          <w:rFonts w:ascii="Times New Roman" w:hAnsi="Times New Roman" w:cs="Times New Roman"/>
          <w:sz w:val="18"/>
          <w:szCs w:val="18"/>
          <w:rPrChange w:id="118" w:author="Bowles, Emily" w:date="2019-09-06T18:21:00Z">
            <w:rPr>
              <w:rFonts w:ascii="Times New Roman" w:hAnsi="Times New Roman" w:cs="Times New Roman"/>
            </w:rPr>
          </w:rPrChange>
        </w:rPr>
        <w:t xml:space="preserve"> </w:t>
      </w:r>
      <w:r w:rsidRPr="00367FC7">
        <w:rPr>
          <w:rFonts w:ascii="Times New Roman" w:hAnsi="Times New Roman" w:cs="Times New Roman"/>
          <w:i/>
          <w:sz w:val="18"/>
          <w:szCs w:val="18"/>
          <w:rPrChange w:id="119" w:author="Bowles, Emily" w:date="2019-09-06T18:21:00Z">
            <w:rPr>
              <w:rFonts w:ascii="Times New Roman" w:hAnsi="Times New Roman" w:cs="Times New Roman"/>
              <w:i/>
            </w:rPr>
          </w:rPrChange>
        </w:rPr>
        <w:t>The Men Who Wear The Star: The Story of the Texas Rangers</w:t>
      </w:r>
      <w:r w:rsidRPr="00367FC7">
        <w:rPr>
          <w:rFonts w:ascii="Times New Roman" w:hAnsi="Times New Roman" w:cs="Times New Roman"/>
          <w:sz w:val="18"/>
          <w:szCs w:val="18"/>
          <w:rPrChange w:id="120" w:author="Bowles, Emily" w:date="2019-09-06T18:21:00Z">
            <w:rPr>
              <w:rFonts w:ascii="Times New Roman" w:hAnsi="Times New Roman" w:cs="Times New Roman"/>
            </w:rPr>
          </w:rPrChange>
        </w:rPr>
        <w:t xml:space="preserve">, </w:t>
      </w:r>
      <w:r w:rsidR="00474CF8" w:rsidRPr="00367FC7">
        <w:rPr>
          <w:rFonts w:ascii="Times New Roman" w:hAnsi="Times New Roman" w:cs="Times New Roman"/>
          <w:sz w:val="18"/>
          <w:szCs w:val="18"/>
          <w:rPrChange w:id="121" w:author="Bowles, Emily" w:date="2019-09-06T18:21:00Z">
            <w:rPr>
              <w:rFonts w:ascii="Times New Roman" w:hAnsi="Times New Roman" w:cs="Times New Roman"/>
            </w:rPr>
          </w:rPrChange>
        </w:rPr>
        <w:t xml:space="preserve">(New York, New York: Random House Publishing, 2000), </w:t>
      </w:r>
      <w:r w:rsidRPr="00367FC7">
        <w:rPr>
          <w:rFonts w:ascii="Times New Roman" w:hAnsi="Times New Roman" w:cs="Times New Roman"/>
          <w:sz w:val="18"/>
          <w:szCs w:val="18"/>
          <w:rPrChange w:id="122" w:author="Bowles, Emily" w:date="2019-09-06T18:21:00Z">
            <w:rPr>
              <w:rFonts w:ascii="Times New Roman" w:hAnsi="Times New Roman" w:cs="Times New Roman"/>
            </w:rPr>
          </w:rPrChange>
        </w:rPr>
        <w:t xml:space="preserve">as well as </w:t>
      </w:r>
      <w:r w:rsidR="002242E9" w:rsidRPr="00367FC7">
        <w:rPr>
          <w:rFonts w:ascii="Times New Roman" w:hAnsi="Times New Roman" w:cs="Times New Roman"/>
          <w:sz w:val="18"/>
          <w:szCs w:val="18"/>
          <w:rPrChange w:id="123" w:author="Bowles, Emily" w:date="2019-09-06T18:21:00Z">
            <w:rPr>
              <w:rFonts w:ascii="Times New Roman" w:hAnsi="Times New Roman" w:cs="Times New Roman"/>
            </w:rPr>
          </w:rPrChange>
        </w:rPr>
        <w:t xml:space="preserve">Utley, </w:t>
      </w:r>
      <w:r w:rsidRPr="00367FC7">
        <w:rPr>
          <w:rFonts w:ascii="Times New Roman" w:hAnsi="Times New Roman" w:cs="Times New Roman"/>
          <w:i/>
          <w:sz w:val="18"/>
          <w:szCs w:val="18"/>
          <w:rPrChange w:id="124" w:author="Bowles, Emily" w:date="2019-09-06T18:21:00Z">
            <w:rPr>
              <w:rFonts w:ascii="Times New Roman" w:hAnsi="Times New Roman" w:cs="Times New Roman"/>
              <w:i/>
            </w:rPr>
          </w:rPrChange>
        </w:rPr>
        <w:t xml:space="preserve">Lone Star Justice </w:t>
      </w:r>
      <w:r w:rsidRPr="00367FC7">
        <w:rPr>
          <w:rFonts w:ascii="Times New Roman" w:hAnsi="Times New Roman" w:cs="Times New Roman"/>
          <w:sz w:val="18"/>
          <w:szCs w:val="18"/>
          <w:rPrChange w:id="125" w:author="Bowles, Emily" w:date="2019-09-06T18:21:00Z">
            <w:rPr>
              <w:rFonts w:ascii="Times New Roman" w:hAnsi="Times New Roman" w:cs="Times New Roman"/>
            </w:rPr>
          </w:rPrChange>
        </w:rPr>
        <w:t xml:space="preserve">and </w:t>
      </w:r>
      <w:r w:rsidR="002242E9" w:rsidRPr="00367FC7">
        <w:rPr>
          <w:rFonts w:ascii="Times New Roman" w:hAnsi="Times New Roman" w:cs="Times New Roman"/>
          <w:sz w:val="18"/>
          <w:szCs w:val="18"/>
          <w:rPrChange w:id="126" w:author="Bowles, Emily" w:date="2019-09-06T18:21:00Z">
            <w:rPr>
              <w:rFonts w:ascii="Times New Roman" w:hAnsi="Times New Roman" w:cs="Times New Roman"/>
            </w:rPr>
          </w:rPrChange>
        </w:rPr>
        <w:t xml:space="preserve">Webb, </w:t>
      </w:r>
      <w:r w:rsidRPr="00367FC7">
        <w:rPr>
          <w:rFonts w:ascii="Times New Roman" w:hAnsi="Times New Roman" w:cs="Times New Roman"/>
          <w:i/>
          <w:sz w:val="18"/>
          <w:szCs w:val="18"/>
          <w:rPrChange w:id="127" w:author="Bowles, Emily" w:date="2019-09-06T18:21:00Z">
            <w:rPr>
              <w:rFonts w:ascii="Times New Roman" w:hAnsi="Times New Roman" w:cs="Times New Roman"/>
              <w:i/>
            </w:rPr>
          </w:rPrChange>
        </w:rPr>
        <w:t>The Texas Rangers.</w:t>
      </w:r>
      <w:r w:rsidRPr="00367FC7">
        <w:rPr>
          <w:rFonts w:ascii="Times New Roman" w:hAnsi="Times New Roman" w:cs="Times New Roman"/>
          <w:sz w:val="18"/>
          <w:szCs w:val="18"/>
          <w:rPrChange w:id="128" w:author="Bowles, Emily" w:date="2019-09-06T18:21:00Z">
            <w:rPr>
              <w:rFonts w:ascii="Times New Roman" w:hAnsi="Times New Roman" w:cs="Times New Roman"/>
            </w:rPr>
          </w:rPrChange>
        </w:rPr>
        <w:t xml:space="preserve">  </w:t>
      </w:r>
    </w:p>
  </w:footnote>
  <w:footnote w:id="6">
    <w:p w14:paraId="53880B7A" w14:textId="100BF8B2" w:rsidR="00037C0F" w:rsidRPr="00367FC7" w:rsidDel="00367FC7" w:rsidRDefault="00037C0F">
      <w:pPr>
        <w:pStyle w:val="FootnoteText"/>
        <w:rPr>
          <w:del w:id="132" w:author="Bowles, Emily" w:date="2019-09-06T17:51:00Z"/>
          <w:rFonts w:ascii="Times New Roman" w:hAnsi="Times New Roman" w:cs="Times New Roman"/>
          <w:sz w:val="18"/>
          <w:szCs w:val="18"/>
          <w:lang w:val="en-US"/>
          <w:rPrChange w:id="133" w:author="Bowles, Emily" w:date="2019-09-06T18:21:00Z">
            <w:rPr>
              <w:del w:id="134" w:author="Bowles, Emily" w:date="2019-09-06T17:51:00Z"/>
              <w:rFonts w:ascii="Times New Roman" w:hAnsi="Times New Roman" w:cs="Times New Roman"/>
              <w:lang w:val="en-US"/>
            </w:rPr>
          </w:rPrChange>
        </w:rPr>
      </w:pPr>
      <w:del w:id="135" w:author="Bowles, Emily" w:date="2019-09-06T17:51:00Z">
        <w:r w:rsidRPr="00367FC7" w:rsidDel="00367FC7">
          <w:rPr>
            <w:rStyle w:val="FootnoteReference"/>
            <w:rFonts w:ascii="Times New Roman" w:hAnsi="Times New Roman" w:cs="Times New Roman"/>
            <w:sz w:val="18"/>
            <w:szCs w:val="18"/>
            <w:rPrChange w:id="136"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137" w:author="Bowles, Emily" w:date="2019-09-06T18:21:00Z">
              <w:rPr>
                <w:rFonts w:ascii="Times New Roman" w:hAnsi="Times New Roman" w:cs="Times New Roman"/>
              </w:rPr>
            </w:rPrChange>
          </w:rPr>
          <w:delText xml:space="preserve"> Utley, </w:delText>
        </w:r>
        <w:r w:rsidRPr="00367FC7" w:rsidDel="00367FC7">
          <w:rPr>
            <w:rFonts w:ascii="Times New Roman" w:hAnsi="Times New Roman" w:cs="Times New Roman"/>
            <w:i/>
            <w:sz w:val="18"/>
            <w:szCs w:val="18"/>
            <w:rPrChange w:id="138" w:author="Bowles, Emily" w:date="2019-09-06T18:21:00Z">
              <w:rPr>
                <w:rFonts w:ascii="Times New Roman" w:hAnsi="Times New Roman" w:cs="Times New Roman"/>
                <w:i/>
              </w:rPr>
            </w:rPrChange>
          </w:rPr>
          <w:delText>Lone Star Justice</w:delText>
        </w:r>
        <w:r w:rsidRPr="00367FC7" w:rsidDel="00367FC7">
          <w:rPr>
            <w:rFonts w:ascii="Times New Roman" w:hAnsi="Times New Roman" w:cs="Times New Roman"/>
            <w:sz w:val="18"/>
            <w:szCs w:val="18"/>
            <w:rPrChange w:id="139" w:author="Bowles, Emily" w:date="2019-09-06T18:21:00Z">
              <w:rPr>
                <w:rFonts w:ascii="Times New Roman" w:hAnsi="Times New Roman" w:cs="Times New Roman"/>
              </w:rPr>
            </w:rPrChange>
          </w:rPr>
          <w:delText>, 5.</w:delText>
        </w:r>
      </w:del>
    </w:p>
  </w:footnote>
  <w:footnote w:id="7">
    <w:p w14:paraId="7489F625" w14:textId="6A12E2D6" w:rsidR="00037C0F" w:rsidRPr="00367FC7" w:rsidRDefault="00037C0F">
      <w:pPr>
        <w:pStyle w:val="FootnoteText"/>
        <w:rPr>
          <w:rFonts w:ascii="Times New Roman" w:hAnsi="Times New Roman" w:cs="Times New Roman"/>
          <w:sz w:val="18"/>
          <w:szCs w:val="18"/>
          <w:lang w:val="en-US"/>
          <w:rPrChange w:id="147"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148"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149" w:author="Bowles, Emily" w:date="2019-09-06T18:21:00Z">
            <w:rPr>
              <w:rFonts w:ascii="Times New Roman" w:hAnsi="Times New Roman" w:cs="Times New Roman"/>
            </w:rPr>
          </w:rPrChange>
        </w:rPr>
        <w:t xml:space="preserve"> </w:t>
      </w:r>
      <w:r w:rsidRPr="00367FC7">
        <w:rPr>
          <w:rFonts w:ascii="Times New Roman" w:hAnsi="Times New Roman" w:cs="Times New Roman"/>
          <w:sz w:val="18"/>
          <w:szCs w:val="18"/>
          <w:lang w:val="en-US"/>
          <w:rPrChange w:id="150" w:author="Bowles, Emily" w:date="2019-09-06T18:21:00Z">
            <w:rPr>
              <w:rFonts w:ascii="Times New Roman" w:hAnsi="Times New Roman" w:cs="Times New Roman"/>
              <w:lang w:val="en-US"/>
            </w:rPr>
          </w:rPrChange>
        </w:rPr>
        <w:t xml:space="preserve">Utley, </w:t>
      </w:r>
      <w:r w:rsidRPr="00367FC7">
        <w:rPr>
          <w:rFonts w:ascii="Times New Roman" w:hAnsi="Times New Roman" w:cs="Times New Roman"/>
          <w:i/>
          <w:sz w:val="18"/>
          <w:szCs w:val="18"/>
          <w:lang w:val="en-US"/>
          <w:rPrChange w:id="151" w:author="Bowles, Emily" w:date="2019-09-06T18:21:00Z">
            <w:rPr>
              <w:rFonts w:ascii="Times New Roman" w:hAnsi="Times New Roman" w:cs="Times New Roman"/>
              <w:i/>
              <w:lang w:val="en-US"/>
            </w:rPr>
          </w:rPrChange>
        </w:rPr>
        <w:t>Lone Star Justice</w:t>
      </w:r>
      <w:r w:rsidR="002242E9" w:rsidRPr="00367FC7">
        <w:rPr>
          <w:rFonts w:ascii="Times New Roman" w:hAnsi="Times New Roman" w:cs="Times New Roman"/>
          <w:sz w:val="18"/>
          <w:szCs w:val="18"/>
          <w:lang w:val="en-US"/>
          <w:rPrChange w:id="152" w:author="Bowles, Emily" w:date="2019-09-06T18:21:00Z">
            <w:rPr>
              <w:rFonts w:ascii="Times New Roman" w:hAnsi="Times New Roman" w:cs="Times New Roman"/>
              <w:lang w:val="en-US"/>
            </w:rPr>
          </w:rPrChange>
        </w:rPr>
        <w:t xml:space="preserve">, </w:t>
      </w:r>
    </w:p>
  </w:footnote>
  <w:footnote w:id="8">
    <w:p w14:paraId="18A0CF18" w14:textId="4BD25591" w:rsidR="00037C0F" w:rsidRPr="00367FC7" w:rsidRDefault="00037C0F">
      <w:pPr>
        <w:pStyle w:val="FootnoteText"/>
        <w:rPr>
          <w:rFonts w:ascii="Times New Roman" w:hAnsi="Times New Roman" w:cs="Times New Roman"/>
          <w:sz w:val="18"/>
          <w:szCs w:val="18"/>
          <w:lang w:val="en-US"/>
          <w:rPrChange w:id="155"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156"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157" w:author="Bowles, Emily" w:date="2019-09-06T18:21:00Z">
            <w:rPr>
              <w:rFonts w:ascii="Times New Roman" w:hAnsi="Times New Roman" w:cs="Times New Roman"/>
            </w:rPr>
          </w:rPrChange>
        </w:rPr>
        <w:t xml:space="preserve"> “Colquitt Would Quickly Settle </w:t>
      </w:r>
      <w:proofErr w:type="spellStart"/>
      <w:r w:rsidRPr="00367FC7">
        <w:rPr>
          <w:rFonts w:ascii="Times New Roman" w:hAnsi="Times New Roman" w:cs="Times New Roman"/>
          <w:sz w:val="18"/>
          <w:szCs w:val="18"/>
          <w:rPrChange w:id="158" w:author="Bowles, Emily" w:date="2019-09-06T18:21:00Z">
            <w:rPr>
              <w:rFonts w:ascii="Times New Roman" w:hAnsi="Times New Roman" w:cs="Times New Roman"/>
            </w:rPr>
          </w:rPrChange>
        </w:rPr>
        <w:t>Naco’s</w:t>
      </w:r>
      <w:proofErr w:type="spellEnd"/>
      <w:r w:rsidRPr="00367FC7">
        <w:rPr>
          <w:rFonts w:ascii="Times New Roman" w:hAnsi="Times New Roman" w:cs="Times New Roman"/>
          <w:sz w:val="18"/>
          <w:szCs w:val="18"/>
          <w:rPrChange w:id="159" w:author="Bowles, Emily" w:date="2019-09-06T18:21:00Z">
            <w:rPr>
              <w:rFonts w:ascii="Times New Roman" w:hAnsi="Times New Roman" w:cs="Times New Roman"/>
            </w:rPr>
          </w:rPrChange>
        </w:rPr>
        <w:t xml:space="preserve"> Troubles,” </w:t>
      </w:r>
      <w:r w:rsidRPr="00367FC7">
        <w:rPr>
          <w:rFonts w:ascii="Times New Roman" w:hAnsi="Times New Roman" w:cs="Times New Roman"/>
          <w:i/>
          <w:sz w:val="18"/>
          <w:szCs w:val="18"/>
          <w:lang w:val="en-US"/>
          <w:rPrChange w:id="160" w:author="Bowles, Emily" w:date="2019-09-06T18:21:00Z">
            <w:rPr>
              <w:rFonts w:ascii="Times New Roman" w:hAnsi="Times New Roman" w:cs="Times New Roman"/>
              <w:i/>
              <w:lang w:val="en-US"/>
            </w:rPr>
          </w:rPrChange>
        </w:rPr>
        <w:t>San Antonio Express</w:t>
      </w:r>
      <w:r w:rsidRPr="00367FC7">
        <w:rPr>
          <w:rFonts w:ascii="Times New Roman" w:hAnsi="Times New Roman" w:cs="Times New Roman"/>
          <w:sz w:val="18"/>
          <w:szCs w:val="18"/>
          <w:lang w:val="en-US"/>
          <w:rPrChange w:id="161" w:author="Bowles, Emily" w:date="2019-09-06T18:21:00Z">
            <w:rPr>
              <w:rFonts w:ascii="Times New Roman" w:hAnsi="Times New Roman" w:cs="Times New Roman"/>
              <w:lang w:val="en-US"/>
            </w:rPr>
          </w:rPrChange>
        </w:rPr>
        <w:t>, December 10, 1914.</w:t>
      </w:r>
    </w:p>
  </w:footnote>
  <w:footnote w:id="9">
    <w:p w14:paraId="1E6546CC" w14:textId="42493CFB" w:rsidR="00037C0F" w:rsidRPr="00367FC7" w:rsidDel="00367FC7" w:rsidRDefault="00037C0F">
      <w:pPr>
        <w:pStyle w:val="FootnoteText"/>
        <w:rPr>
          <w:del w:id="166" w:author="Bowles, Emily" w:date="2019-09-06T18:06:00Z"/>
          <w:rFonts w:ascii="Times New Roman" w:hAnsi="Times New Roman" w:cs="Times New Roman"/>
          <w:sz w:val="18"/>
          <w:szCs w:val="18"/>
          <w:lang w:val="en-US"/>
          <w:rPrChange w:id="167" w:author="Bowles, Emily" w:date="2019-09-06T18:21:00Z">
            <w:rPr>
              <w:del w:id="168" w:author="Bowles, Emily" w:date="2019-09-06T18:06:00Z"/>
              <w:rFonts w:ascii="Times New Roman" w:hAnsi="Times New Roman" w:cs="Times New Roman"/>
              <w:lang w:val="en-US"/>
            </w:rPr>
          </w:rPrChange>
        </w:rPr>
      </w:pPr>
      <w:del w:id="169" w:author="Bowles, Emily" w:date="2019-09-06T18:06:00Z">
        <w:r w:rsidRPr="00367FC7" w:rsidDel="00367FC7">
          <w:rPr>
            <w:rStyle w:val="FootnoteReference"/>
            <w:rFonts w:ascii="Times New Roman" w:hAnsi="Times New Roman" w:cs="Times New Roman"/>
            <w:sz w:val="18"/>
            <w:szCs w:val="18"/>
            <w:rPrChange w:id="170"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171" w:author="Bowles, Emily" w:date="2019-09-06T18:21:00Z">
              <w:rPr>
                <w:rFonts w:ascii="Times New Roman" w:hAnsi="Times New Roman" w:cs="Times New Roman"/>
              </w:rPr>
            </w:rPrChange>
          </w:rPr>
          <w:delText xml:space="preserve"> </w:delText>
        </w:r>
        <w:r w:rsidRPr="00367FC7" w:rsidDel="00367FC7">
          <w:rPr>
            <w:rFonts w:ascii="Times New Roman" w:hAnsi="Times New Roman" w:cs="Times New Roman"/>
            <w:sz w:val="18"/>
            <w:szCs w:val="18"/>
            <w:lang w:val="en-US"/>
            <w:rPrChange w:id="172" w:author="Bowles, Emily" w:date="2019-09-06T18:21:00Z">
              <w:rPr>
                <w:rFonts w:ascii="Times New Roman" w:hAnsi="Times New Roman" w:cs="Times New Roman"/>
                <w:lang w:val="en-US"/>
              </w:rPr>
            </w:rPrChange>
          </w:rPr>
          <w:delText>The Texas Rangers in the twentieth century is covered extensively in pop culture due to their reputation and media appeal.  Mike Cox</w:delText>
        </w:r>
        <w:r w:rsidR="00474CF8" w:rsidRPr="00367FC7" w:rsidDel="00367FC7">
          <w:rPr>
            <w:rFonts w:ascii="Times New Roman" w:hAnsi="Times New Roman" w:cs="Times New Roman"/>
            <w:sz w:val="18"/>
            <w:szCs w:val="18"/>
            <w:lang w:val="en-US"/>
            <w:rPrChange w:id="173" w:author="Bowles, Emily" w:date="2019-09-06T18:21:00Z">
              <w:rPr>
                <w:rFonts w:ascii="Times New Roman" w:hAnsi="Times New Roman" w:cs="Times New Roman"/>
                <w:lang w:val="en-US"/>
              </w:rPr>
            </w:rPrChange>
          </w:rPr>
          <w:delText xml:space="preserve">, </w:delText>
        </w:r>
        <w:r w:rsidRPr="00367FC7" w:rsidDel="00367FC7">
          <w:rPr>
            <w:rFonts w:ascii="Times New Roman" w:hAnsi="Times New Roman" w:cs="Times New Roman"/>
            <w:i/>
            <w:sz w:val="18"/>
            <w:szCs w:val="18"/>
            <w:lang w:val="en-US"/>
            <w:rPrChange w:id="174" w:author="Bowles, Emily" w:date="2019-09-06T18:21:00Z">
              <w:rPr>
                <w:rFonts w:ascii="Times New Roman" w:hAnsi="Times New Roman" w:cs="Times New Roman"/>
                <w:i/>
                <w:lang w:val="en-US"/>
              </w:rPr>
            </w:rPrChange>
          </w:rPr>
          <w:delText xml:space="preserve">Time of the Rangers: From 1900 to the Present, </w:delText>
        </w:r>
        <w:r w:rsidR="00474CF8" w:rsidRPr="00367FC7" w:rsidDel="00367FC7">
          <w:rPr>
            <w:rFonts w:ascii="Times New Roman" w:hAnsi="Times New Roman" w:cs="Times New Roman"/>
            <w:sz w:val="18"/>
            <w:szCs w:val="18"/>
            <w:lang w:val="en-US"/>
            <w:rPrChange w:id="175" w:author="Bowles, Emily" w:date="2019-09-06T18:21:00Z">
              <w:rPr>
                <w:rFonts w:ascii="Times New Roman" w:hAnsi="Times New Roman" w:cs="Times New Roman"/>
                <w:lang w:val="en-US"/>
              </w:rPr>
            </w:rPrChange>
          </w:rPr>
          <w:delText xml:space="preserve">(New York, New York: Forge, 2010), </w:delText>
        </w:r>
        <w:r w:rsidRPr="00367FC7" w:rsidDel="00367FC7">
          <w:rPr>
            <w:rFonts w:ascii="Times New Roman" w:hAnsi="Times New Roman" w:cs="Times New Roman"/>
            <w:sz w:val="18"/>
            <w:szCs w:val="18"/>
            <w:lang w:val="en-US"/>
            <w:rPrChange w:id="176" w:author="Bowles, Emily" w:date="2019-09-06T18:21:00Z">
              <w:rPr>
                <w:rFonts w:ascii="Times New Roman" w:hAnsi="Times New Roman" w:cs="Times New Roman"/>
                <w:lang w:val="en-US"/>
              </w:rPr>
            </w:rPrChange>
          </w:rPr>
          <w:delText>Charles H. Harris and Louis R. Sadler</w:delText>
        </w:r>
        <w:r w:rsidR="00474CF8" w:rsidRPr="00367FC7" w:rsidDel="00367FC7">
          <w:rPr>
            <w:rFonts w:ascii="Times New Roman" w:hAnsi="Times New Roman" w:cs="Times New Roman"/>
            <w:sz w:val="18"/>
            <w:szCs w:val="18"/>
            <w:lang w:val="en-US"/>
            <w:rPrChange w:id="177" w:author="Bowles, Emily" w:date="2019-09-06T18:21:00Z">
              <w:rPr>
                <w:rFonts w:ascii="Times New Roman" w:hAnsi="Times New Roman" w:cs="Times New Roman"/>
                <w:lang w:val="en-US"/>
              </w:rPr>
            </w:rPrChange>
          </w:rPr>
          <w:delText>,</w:delText>
        </w:r>
        <w:r w:rsidRPr="00367FC7" w:rsidDel="00367FC7">
          <w:rPr>
            <w:rFonts w:ascii="Times New Roman" w:hAnsi="Times New Roman" w:cs="Times New Roman"/>
            <w:sz w:val="18"/>
            <w:szCs w:val="18"/>
            <w:lang w:val="en-US"/>
            <w:rPrChange w:id="178" w:author="Bowles, Emily" w:date="2019-09-06T18:21:00Z">
              <w:rPr>
                <w:rFonts w:ascii="Times New Roman" w:hAnsi="Times New Roman" w:cs="Times New Roman"/>
                <w:lang w:val="en-US"/>
              </w:rPr>
            </w:rPrChange>
          </w:rPr>
          <w:delText xml:space="preserve"> </w:delText>
        </w:r>
        <w:r w:rsidRPr="00367FC7" w:rsidDel="00367FC7">
          <w:rPr>
            <w:rFonts w:ascii="Times New Roman" w:hAnsi="Times New Roman" w:cs="Times New Roman"/>
            <w:i/>
            <w:sz w:val="18"/>
            <w:szCs w:val="18"/>
            <w:lang w:val="en-US"/>
            <w:rPrChange w:id="179" w:author="Bowles, Emily" w:date="2019-09-06T18:21:00Z">
              <w:rPr>
                <w:rFonts w:ascii="Times New Roman" w:hAnsi="Times New Roman" w:cs="Times New Roman"/>
                <w:i/>
                <w:lang w:val="en-US"/>
              </w:rPr>
            </w:rPrChange>
          </w:rPr>
          <w:delText xml:space="preserve">The Texas Rangers in Transition: From Gunfighters to Criminal Investigators, 1921-1935, </w:delText>
        </w:r>
        <w:r w:rsidR="00474CF8" w:rsidRPr="00367FC7" w:rsidDel="00367FC7">
          <w:rPr>
            <w:rFonts w:ascii="Times New Roman" w:hAnsi="Times New Roman" w:cs="Times New Roman"/>
            <w:sz w:val="18"/>
            <w:szCs w:val="18"/>
            <w:lang w:val="en-US"/>
            <w:rPrChange w:id="180" w:author="Bowles, Emily" w:date="2019-09-06T18:21:00Z">
              <w:rPr>
                <w:rFonts w:ascii="Times New Roman" w:hAnsi="Times New Roman" w:cs="Times New Roman"/>
                <w:lang w:val="en-US"/>
              </w:rPr>
            </w:rPrChange>
          </w:rPr>
          <w:delText xml:space="preserve">(Norman, Oklahoma: University of Oklahoma Press, 2019), </w:delText>
        </w:r>
        <w:r w:rsidRPr="00367FC7" w:rsidDel="00367FC7">
          <w:rPr>
            <w:rFonts w:ascii="Times New Roman" w:hAnsi="Times New Roman" w:cs="Times New Roman"/>
            <w:sz w:val="18"/>
            <w:szCs w:val="18"/>
            <w:lang w:val="en-US"/>
            <w:rPrChange w:id="181" w:author="Bowles, Emily" w:date="2019-09-06T18:21:00Z">
              <w:rPr>
                <w:rFonts w:ascii="Times New Roman" w:hAnsi="Times New Roman" w:cs="Times New Roman"/>
                <w:lang w:val="en-US"/>
              </w:rPr>
            </w:rPrChange>
          </w:rPr>
          <w:delText>Ben Proctor</w:delText>
        </w:r>
        <w:r w:rsidR="00474CF8" w:rsidRPr="00367FC7" w:rsidDel="00367FC7">
          <w:rPr>
            <w:rFonts w:ascii="Times New Roman" w:hAnsi="Times New Roman" w:cs="Times New Roman"/>
            <w:sz w:val="18"/>
            <w:szCs w:val="18"/>
            <w:lang w:val="en-US"/>
            <w:rPrChange w:id="182" w:author="Bowles, Emily" w:date="2019-09-06T18:21:00Z">
              <w:rPr>
                <w:rFonts w:ascii="Times New Roman" w:hAnsi="Times New Roman" w:cs="Times New Roman"/>
                <w:lang w:val="en-US"/>
              </w:rPr>
            </w:rPrChange>
          </w:rPr>
          <w:delText>,</w:delText>
        </w:r>
        <w:r w:rsidRPr="00367FC7" w:rsidDel="00367FC7">
          <w:rPr>
            <w:rFonts w:ascii="Times New Roman" w:hAnsi="Times New Roman" w:cs="Times New Roman"/>
            <w:sz w:val="18"/>
            <w:szCs w:val="18"/>
            <w:lang w:val="en-US"/>
            <w:rPrChange w:id="183" w:author="Bowles, Emily" w:date="2019-09-06T18:21:00Z">
              <w:rPr>
                <w:rFonts w:ascii="Times New Roman" w:hAnsi="Times New Roman" w:cs="Times New Roman"/>
                <w:lang w:val="en-US"/>
              </w:rPr>
            </w:rPrChange>
          </w:rPr>
          <w:delText xml:space="preserve"> </w:delText>
        </w:r>
        <w:r w:rsidRPr="00367FC7" w:rsidDel="00367FC7">
          <w:rPr>
            <w:rFonts w:ascii="Times New Roman" w:hAnsi="Times New Roman" w:cs="Times New Roman"/>
            <w:i/>
            <w:sz w:val="18"/>
            <w:szCs w:val="18"/>
            <w:lang w:val="en-US"/>
            <w:rPrChange w:id="184" w:author="Bowles, Emily" w:date="2019-09-06T18:21:00Z">
              <w:rPr>
                <w:rFonts w:ascii="Times New Roman" w:hAnsi="Times New Roman" w:cs="Times New Roman"/>
                <w:i/>
                <w:lang w:val="en-US"/>
              </w:rPr>
            </w:rPrChange>
          </w:rPr>
          <w:delText>Just One Riot: Episodes of the Texas Rangers in the 20</w:delText>
        </w:r>
        <w:r w:rsidRPr="00367FC7" w:rsidDel="00367FC7">
          <w:rPr>
            <w:rFonts w:ascii="Times New Roman" w:hAnsi="Times New Roman" w:cs="Times New Roman"/>
            <w:i/>
            <w:sz w:val="18"/>
            <w:szCs w:val="18"/>
            <w:vertAlign w:val="superscript"/>
            <w:lang w:val="en-US"/>
            <w:rPrChange w:id="185" w:author="Bowles, Emily" w:date="2019-09-06T18:21:00Z">
              <w:rPr>
                <w:rFonts w:ascii="Times New Roman" w:hAnsi="Times New Roman" w:cs="Times New Roman"/>
                <w:i/>
                <w:vertAlign w:val="superscript"/>
                <w:lang w:val="en-US"/>
              </w:rPr>
            </w:rPrChange>
          </w:rPr>
          <w:delText>th</w:delText>
        </w:r>
        <w:r w:rsidRPr="00367FC7" w:rsidDel="00367FC7">
          <w:rPr>
            <w:rFonts w:ascii="Times New Roman" w:hAnsi="Times New Roman" w:cs="Times New Roman"/>
            <w:i/>
            <w:sz w:val="18"/>
            <w:szCs w:val="18"/>
            <w:lang w:val="en-US"/>
            <w:rPrChange w:id="186" w:author="Bowles, Emily" w:date="2019-09-06T18:21:00Z">
              <w:rPr>
                <w:rFonts w:ascii="Times New Roman" w:hAnsi="Times New Roman" w:cs="Times New Roman"/>
                <w:i/>
                <w:lang w:val="en-US"/>
              </w:rPr>
            </w:rPrChange>
          </w:rPr>
          <w:delText xml:space="preserve"> Century</w:delText>
        </w:r>
        <w:r w:rsidRPr="00367FC7" w:rsidDel="00367FC7">
          <w:rPr>
            <w:rFonts w:ascii="Times New Roman" w:hAnsi="Times New Roman" w:cs="Times New Roman"/>
            <w:sz w:val="18"/>
            <w:szCs w:val="18"/>
            <w:lang w:val="en-US"/>
            <w:rPrChange w:id="187" w:author="Bowles, Emily" w:date="2019-09-06T18:21:00Z">
              <w:rPr>
                <w:rFonts w:ascii="Times New Roman" w:hAnsi="Times New Roman" w:cs="Times New Roman"/>
                <w:lang w:val="en-US"/>
              </w:rPr>
            </w:rPrChange>
          </w:rPr>
          <w:delText>,</w:delText>
        </w:r>
        <w:r w:rsidR="00474CF8" w:rsidRPr="00367FC7" w:rsidDel="00367FC7">
          <w:rPr>
            <w:rFonts w:ascii="Times New Roman" w:hAnsi="Times New Roman" w:cs="Times New Roman"/>
            <w:sz w:val="18"/>
            <w:szCs w:val="18"/>
            <w:lang w:val="en-US"/>
            <w:rPrChange w:id="188" w:author="Bowles, Emily" w:date="2019-09-06T18:21:00Z">
              <w:rPr>
                <w:rFonts w:ascii="Times New Roman" w:hAnsi="Times New Roman" w:cs="Times New Roman"/>
                <w:lang w:val="en-US"/>
              </w:rPr>
            </w:rPrChange>
          </w:rPr>
          <w:delText xml:space="preserve"> (Austin, Texas: Eakin Press, 1991)</w:delText>
        </w:r>
        <w:r w:rsidRPr="00367FC7" w:rsidDel="00367FC7">
          <w:rPr>
            <w:rFonts w:ascii="Times New Roman" w:hAnsi="Times New Roman" w:cs="Times New Roman"/>
            <w:sz w:val="18"/>
            <w:szCs w:val="18"/>
            <w:lang w:val="en-US"/>
            <w:rPrChange w:id="189" w:author="Bowles, Emily" w:date="2019-09-06T18:21:00Z">
              <w:rPr>
                <w:rFonts w:ascii="Times New Roman" w:hAnsi="Times New Roman" w:cs="Times New Roman"/>
                <w:lang w:val="en-US"/>
              </w:rPr>
            </w:rPrChange>
          </w:rPr>
          <w:delText xml:space="preserve"> and Robert M. Utley</w:delText>
        </w:r>
        <w:r w:rsidR="00474CF8" w:rsidRPr="00367FC7" w:rsidDel="00367FC7">
          <w:rPr>
            <w:rFonts w:ascii="Times New Roman" w:hAnsi="Times New Roman" w:cs="Times New Roman"/>
            <w:sz w:val="18"/>
            <w:szCs w:val="18"/>
            <w:lang w:val="en-US"/>
            <w:rPrChange w:id="190" w:author="Bowles, Emily" w:date="2019-09-06T18:21:00Z">
              <w:rPr>
                <w:rFonts w:ascii="Times New Roman" w:hAnsi="Times New Roman" w:cs="Times New Roman"/>
                <w:lang w:val="en-US"/>
              </w:rPr>
            </w:rPrChange>
          </w:rPr>
          <w:delText>,</w:delText>
        </w:r>
        <w:r w:rsidRPr="00367FC7" w:rsidDel="00367FC7">
          <w:rPr>
            <w:rFonts w:ascii="Times New Roman" w:hAnsi="Times New Roman" w:cs="Times New Roman"/>
            <w:sz w:val="18"/>
            <w:szCs w:val="18"/>
            <w:lang w:val="en-US"/>
            <w:rPrChange w:id="191" w:author="Bowles, Emily" w:date="2019-09-06T18:21:00Z">
              <w:rPr>
                <w:rFonts w:ascii="Times New Roman" w:hAnsi="Times New Roman" w:cs="Times New Roman"/>
                <w:lang w:val="en-US"/>
              </w:rPr>
            </w:rPrChange>
          </w:rPr>
          <w:delText xml:space="preserve"> </w:delText>
        </w:r>
        <w:r w:rsidRPr="00367FC7" w:rsidDel="00367FC7">
          <w:rPr>
            <w:rFonts w:ascii="Times New Roman" w:hAnsi="Times New Roman" w:cs="Times New Roman"/>
            <w:i/>
            <w:sz w:val="18"/>
            <w:szCs w:val="18"/>
            <w:lang w:val="en-US"/>
            <w:rPrChange w:id="192" w:author="Bowles, Emily" w:date="2019-09-06T18:21:00Z">
              <w:rPr>
                <w:rFonts w:ascii="Times New Roman" w:hAnsi="Times New Roman" w:cs="Times New Roman"/>
                <w:i/>
                <w:lang w:val="en-US"/>
              </w:rPr>
            </w:rPrChange>
          </w:rPr>
          <w:delText>Lone Star Lawmen: The Second Century of the Texas Rangers</w:delText>
        </w:r>
        <w:r w:rsidRPr="00367FC7" w:rsidDel="00367FC7">
          <w:rPr>
            <w:rFonts w:ascii="Times New Roman" w:hAnsi="Times New Roman" w:cs="Times New Roman"/>
            <w:sz w:val="18"/>
            <w:szCs w:val="18"/>
            <w:lang w:val="en-US"/>
            <w:rPrChange w:id="193" w:author="Bowles, Emily" w:date="2019-09-06T18:21:00Z">
              <w:rPr>
                <w:rFonts w:ascii="Times New Roman" w:hAnsi="Times New Roman" w:cs="Times New Roman"/>
                <w:lang w:val="en-US"/>
              </w:rPr>
            </w:rPrChange>
          </w:rPr>
          <w:delText xml:space="preserve"> </w:delText>
        </w:r>
        <w:r w:rsidR="00474CF8" w:rsidRPr="00367FC7" w:rsidDel="00367FC7">
          <w:rPr>
            <w:rFonts w:ascii="Times New Roman" w:hAnsi="Times New Roman" w:cs="Times New Roman"/>
            <w:sz w:val="18"/>
            <w:szCs w:val="18"/>
            <w:lang w:val="en-US"/>
            <w:rPrChange w:id="194" w:author="Bowles, Emily" w:date="2019-09-06T18:21:00Z">
              <w:rPr>
                <w:rFonts w:ascii="Times New Roman" w:hAnsi="Times New Roman" w:cs="Times New Roman"/>
                <w:lang w:val="en-US"/>
              </w:rPr>
            </w:rPrChange>
          </w:rPr>
          <w:delText xml:space="preserve">(New York, New York: Oxford University Press, 2007) </w:delText>
        </w:r>
        <w:r w:rsidRPr="00367FC7" w:rsidDel="00367FC7">
          <w:rPr>
            <w:rFonts w:ascii="Times New Roman" w:hAnsi="Times New Roman" w:cs="Times New Roman"/>
            <w:sz w:val="18"/>
            <w:szCs w:val="18"/>
            <w:lang w:val="en-US"/>
            <w:rPrChange w:id="195" w:author="Bowles, Emily" w:date="2019-09-06T18:21:00Z">
              <w:rPr>
                <w:rFonts w:ascii="Times New Roman" w:hAnsi="Times New Roman" w:cs="Times New Roman"/>
                <w:lang w:val="en-US"/>
              </w:rPr>
            </w:rPrChange>
          </w:rPr>
          <w:delText xml:space="preserve">all feature the same facts but presented differently to reflect the authors’ differing arguments. </w:delText>
        </w:r>
      </w:del>
    </w:p>
  </w:footnote>
  <w:footnote w:id="10">
    <w:p w14:paraId="276BE324" w14:textId="56B32773" w:rsidR="00037C0F" w:rsidRPr="00367FC7" w:rsidDel="00367FC7" w:rsidRDefault="00037C0F">
      <w:pPr>
        <w:pStyle w:val="FootnoteText"/>
        <w:rPr>
          <w:del w:id="200" w:author="Bowles, Emily" w:date="2019-09-06T17:52:00Z"/>
          <w:rFonts w:ascii="Times New Roman" w:hAnsi="Times New Roman" w:cs="Times New Roman"/>
          <w:sz w:val="18"/>
          <w:szCs w:val="18"/>
          <w:lang w:val="en-US"/>
          <w:rPrChange w:id="201" w:author="Bowles, Emily" w:date="2019-09-06T18:21:00Z">
            <w:rPr>
              <w:del w:id="202" w:author="Bowles, Emily" w:date="2019-09-06T17:52:00Z"/>
              <w:rFonts w:ascii="Times New Roman" w:hAnsi="Times New Roman" w:cs="Times New Roman"/>
              <w:lang w:val="en-US"/>
            </w:rPr>
          </w:rPrChange>
        </w:rPr>
      </w:pPr>
      <w:del w:id="203" w:author="Bowles, Emily" w:date="2019-09-06T17:52:00Z">
        <w:r w:rsidRPr="00367FC7" w:rsidDel="00367FC7">
          <w:rPr>
            <w:rStyle w:val="FootnoteReference"/>
            <w:rFonts w:ascii="Times New Roman" w:hAnsi="Times New Roman" w:cs="Times New Roman"/>
            <w:sz w:val="18"/>
            <w:szCs w:val="18"/>
            <w:rPrChange w:id="204"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205" w:author="Bowles, Emily" w:date="2019-09-06T18:21:00Z">
              <w:rPr>
                <w:rFonts w:ascii="Times New Roman" w:hAnsi="Times New Roman" w:cs="Times New Roman"/>
              </w:rPr>
            </w:rPrChange>
          </w:rPr>
          <w:delText xml:space="preserve"> Utley, </w:delText>
        </w:r>
        <w:r w:rsidRPr="00367FC7" w:rsidDel="00367FC7">
          <w:rPr>
            <w:rFonts w:ascii="Times New Roman" w:hAnsi="Times New Roman" w:cs="Times New Roman"/>
            <w:i/>
            <w:sz w:val="18"/>
            <w:szCs w:val="18"/>
            <w:rPrChange w:id="206" w:author="Bowles, Emily" w:date="2019-09-06T18:21:00Z">
              <w:rPr>
                <w:rFonts w:ascii="Times New Roman" w:hAnsi="Times New Roman" w:cs="Times New Roman"/>
                <w:i/>
              </w:rPr>
            </w:rPrChange>
          </w:rPr>
          <w:delText>Lone Star Justice</w:delText>
        </w:r>
        <w:r w:rsidRPr="00367FC7" w:rsidDel="00367FC7">
          <w:rPr>
            <w:rFonts w:ascii="Times New Roman" w:hAnsi="Times New Roman" w:cs="Times New Roman"/>
            <w:sz w:val="18"/>
            <w:szCs w:val="18"/>
            <w:rPrChange w:id="207" w:author="Bowles, Emily" w:date="2019-09-06T18:21:00Z">
              <w:rPr>
                <w:rFonts w:ascii="Times New Roman" w:hAnsi="Times New Roman" w:cs="Times New Roman"/>
              </w:rPr>
            </w:rPrChange>
          </w:rPr>
          <w:delText>, 25. 1901 House Bill No. 52 provides for the organization of a “Ranger Force” for the protection of the frontier against marauding and thieving parties, and for the suppression of lawlessness and crime throughout the State</w:delText>
        </w:r>
        <w:r w:rsidR="002242E9" w:rsidRPr="00367FC7" w:rsidDel="00367FC7">
          <w:rPr>
            <w:rFonts w:ascii="Times New Roman" w:hAnsi="Times New Roman" w:cs="Times New Roman"/>
            <w:sz w:val="18"/>
            <w:szCs w:val="18"/>
            <w:rPrChange w:id="208" w:author="Bowles, Emily" w:date="2019-09-06T18:21:00Z">
              <w:rPr>
                <w:rFonts w:ascii="Times New Roman" w:hAnsi="Times New Roman" w:cs="Times New Roman"/>
              </w:rPr>
            </w:rPrChange>
          </w:rPr>
          <w:delText>,</w:delText>
        </w:r>
        <w:r w:rsidRPr="00367FC7" w:rsidDel="00367FC7">
          <w:rPr>
            <w:rFonts w:ascii="Times New Roman" w:hAnsi="Times New Roman" w:cs="Times New Roman"/>
            <w:sz w:val="18"/>
            <w:szCs w:val="18"/>
            <w:rPrChange w:id="209" w:author="Bowles, Emily" w:date="2019-09-06T18:21:00Z">
              <w:rPr>
                <w:rFonts w:ascii="Times New Roman" w:hAnsi="Times New Roman" w:cs="Times New Roman"/>
              </w:rPr>
            </w:rPrChange>
          </w:rPr>
          <w:delText xml:space="preserve"> to prescribe the duties and powers of members of such force, and to regulate their compensation. </w:delText>
        </w:r>
      </w:del>
    </w:p>
  </w:footnote>
  <w:footnote w:id="11">
    <w:p w14:paraId="7D86D0C1" w14:textId="5AE1AE76" w:rsidR="00037C0F" w:rsidRPr="00367FC7" w:rsidDel="00367FC7" w:rsidRDefault="00037C0F">
      <w:pPr>
        <w:pStyle w:val="FootnoteText"/>
        <w:rPr>
          <w:del w:id="210" w:author="Bowles, Emily" w:date="2019-09-06T17:52:00Z"/>
          <w:rFonts w:ascii="Times New Roman" w:hAnsi="Times New Roman" w:cs="Times New Roman"/>
          <w:sz w:val="18"/>
          <w:szCs w:val="18"/>
          <w:lang w:val="en-US"/>
          <w:rPrChange w:id="211" w:author="Bowles, Emily" w:date="2019-09-06T18:21:00Z">
            <w:rPr>
              <w:del w:id="212" w:author="Bowles, Emily" w:date="2019-09-06T17:52:00Z"/>
              <w:rFonts w:ascii="Times New Roman" w:hAnsi="Times New Roman" w:cs="Times New Roman"/>
              <w:lang w:val="en-US"/>
            </w:rPr>
          </w:rPrChange>
        </w:rPr>
      </w:pPr>
      <w:del w:id="213" w:author="Bowles, Emily" w:date="2019-09-06T17:52:00Z">
        <w:r w:rsidRPr="00367FC7" w:rsidDel="00367FC7">
          <w:rPr>
            <w:rStyle w:val="FootnoteReference"/>
            <w:rFonts w:ascii="Times New Roman" w:hAnsi="Times New Roman" w:cs="Times New Roman"/>
            <w:sz w:val="18"/>
            <w:szCs w:val="18"/>
            <w:rPrChange w:id="214"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215" w:author="Bowles, Emily" w:date="2019-09-06T18:21:00Z">
              <w:rPr>
                <w:rFonts w:ascii="Times New Roman" w:hAnsi="Times New Roman" w:cs="Times New Roman"/>
              </w:rPr>
            </w:rPrChange>
          </w:rPr>
          <w:delText xml:space="preserve"> </w:delText>
        </w:r>
        <w:r w:rsidRPr="00367FC7" w:rsidDel="00367FC7">
          <w:rPr>
            <w:rFonts w:ascii="Times New Roman" w:hAnsi="Times New Roman" w:cs="Times New Roman"/>
            <w:sz w:val="18"/>
            <w:szCs w:val="18"/>
            <w:lang w:val="en-US"/>
            <w:rPrChange w:id="216" w:author="Bowles, Emily" w:date="2019-09-06T18:21:00Z">
              <w:rPr>
                <w:rFonts w:ascii="Times New Roman" w:hAnsi="Times New Roman" w:cs="Times New Roman"/>
                <w:lang w:val="en-US"/>
              </w:rPr>
            </w:rPrChange>
          </w:rPr>
          <w:delText>Charles M. Robinson III, The Men Who Wear the Star: The Story of the Texas Rangers (New York: Random House Publishing, 2000)</w:delText>
        </w:r>
        <w:r w:rsidR="002242E9" w:rsidRPr="00367FC7" w:rsidDel="00367FC7">
          <w:rPr>
            <w:rFonts w:ascii="Times New Roman" w:hAnsi="Times New Roman" w:cs="Times New Roman"/>
            <w:sz w:val="18"/>
            <w:szCs w:val="18"/>
            <w:lang w:val="en-US"/>
            <w:rPrChange w:id="217" w:author="Bowles, Emily" w:date="2019-09-06T18:21:00Z">
              <w:rPr>
                <w:rFonts w:ascii="Times New Roman" w:hAnsi="Times New Roman" w:cs="Times New Roman"/>
                <w:lang w:val="en-US"/>
              </w:rPr>
            </w:rPrChange>
          </w:rPr>
          <w:delText xml:space="preserve">, </w:delText>
        </w:r>
      </w:del>
    </w:p>
  </w:footnote>
  <w:footnote w:id="12">
    <w:p w14:paraId="5F57773C" w14:textId="68785831" w:rsidR="00037C0F" w:rsidRPr="00367FC7" w:rsidDel="00367FC7" w:rsidRDefault="00037C0F">
      <w:pPr>
        <w:pStyle w:val="FootnoteText"/>
        <w:rPr>
          <w:del w:id="223" w:author="Bowles, Emily" w:date="2019-09-06T17:53:00Z"/>
          <w:rFonts w:ascii="Times New Roman" w:hAnsi="Times New Roman" w:cs="Times New Roman"/>
          <w:sz w:val="18"/>
          <w:szCs w:val="18"/>
          <w:lang w:val="en-US"/>
          <w:rPrChange w:id="224" w:author="Bowles, Emily" w:date="2019-09-06T18:21:00Z">
            <w:rPr>
              <w:del w:id="225" w:author="Bowles, Emily" w:date="2019-09-06T17:53:00Z"/>
              <w:rFonts w:ascii="Times New Roman" w:hAnsi="Times New Roman" w:cs="Times New Roman"/>
              <w:lang w:val="en-US"/>
            </w:rPr>
          </w:rPrChange>
        </w:rPr>
      </w:pPr>
      <w:del w:id="226" w:author="Bowles, Emily" w:date="2019-09-06T17:53:00Z">
        <w:r w:rsidRPr="00367FC7" w:rsidDel="00367FC7">
          <w:rPr>
            <w:rStyle w:val="FootnoteReference"/>
            <w:rFonts w:ascii="Times New Roman" w:hAnsi="Times New Roman" w:cs="Times New Roman"/>
            <w:sz w:val="18"/>
            <w:szCs w:val="18"/>
            <w:rPrChange w:id="227"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228" w:author="Bowles, Emily" w:date="2019-09-06T18:21:00Z">
              <w:rPr>
                <w:rFonts w:ascii="Times New Roman" w:hAnsi="Times New Roman" w:cs="Times New Roman"/>
              </w:rPr>
            </w:rPrChange>
          </w:rPr>
          <w:delText xml:space="preserve"> “Immense Crowd Sees Ku Klux Klan Parade,” </w:delText>
        </w:r>
        <w:r w:rsidRPr="00367FC7" w:rsidDel="00367FC7">
          <w:rPr>
            <w:rFonts w:ascii="Times New Roman" w:hAnsi="Times New Roman" w:cs="Times New Roman"/>
            <w:i/>
            <w:sz w:val="18"/>
            <w:szCs w:val="18"/>
            <w:rPrChange w:id="229" w:author="Bowles, Emily" w:date="2019-09-06T18:21:00Z">
              <w:rPr>
                <w:rFonts w:ascii="Times New Roman" w:hAnsi="Times New Roman" w:cs="Times New Roman"/>
                <w:i/>
              </w:rPr>
            </w:rPrChange>
          </w:rPr>
          <w:delText>Denton Record Chronicle,</w:delText>
        </w:r>
        <w:r w:rsidRPr="00367FC7" w:rsidDel="00367FC7">
          <w:rPr>
            <w:rFonts w:ascii="Times New Roman" w:hAnsi="Times New Roman" w:cs="Times New Roman"/>
            <w:sz w:val="18"/>
            <w:szCs w:val="18"/>
            <w:rPrChange w:id="230" w:author="Bowles, Emily" w:date="2019-09-06T18:21:00Z">
              <w:rPr>
                <w:rFonts w:ascii="Times New Roman" w:hAnsi="Times New Roman" w:cs="Times New Roman"/>
              </w:rPr>
            </w:rPrChange>
          </w:rPr>
          <w:delText xml:space="preserve"> August 23, 1921.</w:delText>
        </w:r>
      </w:del>
    </w:p>
  </w:footnote>
  <w:footnote w:id="13">
    <w:p w14:paraId="1F00DBEE" w14:textId="7E13FDAF" w:rsidR="00037C0F" w:rsidRPr="00367FC7" w:rsidRDefault="00037C0F">
      <w:pPr>
        <w:pStyle w:val="FootnoteText"/>
        <w:rPr>
          <w:rFonts w:ascii="Times New Roman" w:hAnsi="Times New Roman" w:cs="Times New Roman"/>
          <w:sz w:val="18"/>
          <w:szCs w:val="18"/>
          <w:lang w:val="en-US"/>
          <w:rPrChange w:id="231"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232"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233" w:author="Bowles, Emily" w:date="2019-09-06T18:21:00Z">
            <w:rPr>
              <w:rFonts w:ascii="Times New Roman" w:hAnsi="Times New Roman" w:cs="Times New Roman"/>
            </w:rPr>
          </w:rPrChange>
        </w:rPr>
        <w:t xml:space="preserve"> </w:t>
      </w:r>
      <w:r w:rsidR="00474CF8" w:rsidRPr="00367FC7">
        <w:rPr>
          <w:rFonts w:ascii="Times New Roman" w:hAnsi="Times New Roman" w:cs="Times New Roman"/>
          <w:sz w:val="18"/>
          <w:szCs w:val="18"/>
          <w:rPrChange w:id="234" w:author="Bowles, Emily" w:date="2019-09-06T18:21:00Z">
            <w:rPr>
              <w:rFonts w:ascii="Times New Roman" w:hAnsi="Times New Roman" w:cs="Times New Roman"/>
            </w:rPr>
          </w:rPrChange>
        </w:rPr>
        <w:t xml:space="preserve">Information on Klan activity and the Governor’s response regarding the Rangers role in upholding the law and preventing racial or criminal behavior by the Klan can be found in </w:t>
      </w:r>
      <w:r w:rsidRPr="00367FC7">
        <w:rPr>
          <w:rFonts w:ascii="Times New Roman" w:hAnsi="Times New Roman" w:cs="Times New Roman"/>
          <w:sz w:val="18"/>
          <w:szCs w:val="18"/>
          <w:rPrChange w:id="235" w:author="Bowles, Emily" w:date="2019-09-06T18:21:00Z">
            <w:rPr>
              <w:rFonts w:ascii="Times New Roman" w:hAnsi="Times New Roman" w:cs="Times New Roman"/>
            </w:rPr>
          </w:rPrChange>
        </w:rPr>
        <w:t xml:space="preserve">Robert M. Utley, </w:t>
      </w:r>
      <w:r w:rsidRPr="00367FC7">
        <w:rPr>
          <w:rFonts w:ascii="Times New Roman" w:hAnsi="Times New Roman" w:cs="Times New Roman"/>
          <w:i/>
          <w:sz w:val="18"/>
          <w:szCs w:val="18"/>
          <w:lang w:val="en-US"/>
          <w:rPrChange w:id="236" w:author="Bowles, Emily" w:date="2019-09-06T18:21:00Z">
            <w:rPr>
              <w:rFonts w:ascii="Times New Roman" w:hAnsi="Times New Roman" w:cs="Times New Roman"/>
              <w:i/>
              <w:lang w:val="en-US"/>
            </w:rPr>
          </w:rPrChange>
        </w:rPr>
        <w:t>Lonestar Lawmen</w:t>
      </w:r>
      <w:r w:rsidRPr="00367FC7">
        <w:rPr>
          <w:rFonts w:ascii="Times New Roman" w:hAnsi="Times New Roman" w:cs="Times New Roman"/>
          <w:sz w:val="18"/>
          <w:szCs w:val="18"/>
          <w:lang w:val="en-US"/>
          <w:rPrChange w:id="237" w:author="Bowles, Emily" w:date="2019-09-06T18:21:00Z">
            <w:rPr>
              <w:rFonts w:ascii="Times New Roman" w:hAnsi="Times New Roman" w:cs="Times New Roman"/>
              <w:lang w:val="en-US"/>
            </w:rPr>
          </w:rPrChange>
        </w:rPr>
        <w:t xml:space="preserve">; </w:t>
      </w:r>
      <w:r w:rsidR="00474CF8" w:rsidRPr="00367FC7">
        <w:rPr>
          <w:rFonts w:ascii="Times New Roman" w:hAnsi="Times New Roman" w:cs="Times New Roman"/>
          <w:sz w:val="18"/>
          <w:szCs w:val="18"/>
          <w:lang w:val="en-US"/>
          <w:rPrChange w:id="238" w:author="Bowles, Emily" w:date="2019-09-06T18:21:00Z">
            <w:rPr>
              <w:rFonts w:ascii="Times New Roman" w:hAnsi="Times New Roman" w:cs="Times New Roman"/>
              <w:lang w:val="en-US"/>
            </w:rPr>
          </w:rPrChange>
        </w:rPr>
        <w:t xml:space="preserve">and </w:t>
      </w:r>
      <w:r w:rsidRPr="00367FC7">
        <w:rPr>
          <w:rFonts w:ascii="Times New Roman" w:hAnsi="Times New Roman" w:cs="Times New Roman"/>
          <w:sz w:val="18"/>
          <w:szCs w:val="18"/>
          <w:lang w:val="en-US"/>
          <w:rPrChange w:id="239" w:author="Bowles, Emily" w:date="2019-09-06T18:21:00Z">
            <w:rPr>
              <w:rFonts w:ascii="Times New Roman" w:hAnsi="Times New Roman" w:cs="Times New Roman"/>
              <w:lang w:val="en-US"/>
            </w:rPr>
          </w:rPrChange>
        </w:rPr>
        <w:t xml:space="preserve">Proctor, </w:t>
      </w:r>
      <w:r w:rsidRPr="00367FC7">
        <w:rPr>
          <w:rFonts w:ascii="Times New Roman" w:hAnsi="Times New Roman" w:cs="Times New Roman"/>
          <w:i/>
          <w:sz w:val="18"/>
          <w:szCs w:val="18"/>
          <w:lang w:val="en-US"/>
          <w:rPrChange w:id="240" w:author="Bowles, Emily" w:date="2019-09-06T18:21:00Z">
            <w:rPr>
              <w:rFonts w:ascii="Times New Roman" w:hAnsi="Times New Roman" w:cs="Times New Roman"/>
              <w:i/>
              <w:lang w:val="en-US"/>
            </w:rPr>
          </w:rPrChange>
        </w:rPr>
        <w:t>Just One Riot</w:t>
      </w:r>
      <w:r w:rsidR="002242E9" w:rsidRPr="00367FC7">
        <w:rPr>
          <w:rFonts w:ascii="Times New Roman" w:hAnsi="Times New Roman" w:cs="Times New Roman"/>
          <w:sz w:val="18"/>
          <w:szCs w:val="18"/>
          <w:lang w:val="en-US"/>
          <w:rPrChange w:id="241" w:author="Bowles, Emily" w:date="2019-09-06T18:21:00Z">
            <w:rPr>
              <w:rFonts w:ascii="Times New Roman" w:hAnsi="Times New Roman" w:cs="Times New Roman"/>
              <w:lang w:val="en-US"/>
            </w:rPr>
          </w:rPrChange>
        </w:rPr>
        <w:t>.</w:t>
      </w:r>
    </w:p>
  </w:footnote>
  <w:footnote w:id="14">
    <w:p w14:paraId="0000002E" w14:textId="378CC91F" w:rsidR="00037C0F" w:rsidRPr="00367FC7" w:rsidRDefault="00037C0F">
      <w:pPr>
        <w:spacing w:line="240" w:lineRule="auto"/>
        <w:rPr>
          <w:sz w:val="18"/>
          <w:szCs w:val="18"/>
          <w:rPrChange w:id="243" w:author="Bowles, Emily" w:date="2019-09-06T18:21:00Z">
            <w:rPr>
              <w:sz w:val="20"/>
              <w:szCs w:val="20"/>
            </w:rPr>
          </w:rPrChange>
        </w:rPr>
      </w:pPr>
      <w:r w:rsidRPr="00367FC7">
        <w:rPr>
          <w:rFonts w:ascii="Times New Roman" w:hAnsi="Times New Roman" w:cs="Times New Roman"/>
          <w:sz w:val="18"/>
          <w:szCs w:val="18"/>
          <w:vertAlign w:val="superscript"/>
          <w:rPrChange w:id="244"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245" w:author="Bowles, Emily" w:date="2019-09-06T18:21:00Z">
            <w:rPr>
              <w:rFonts w:ascii="Times New Roman" w:hAnsi="Times New Roman" w:cs="Times New Roman"/>
              <w:sz w:val="20"/>
              <w:szCs w:val="20"/>
            </w:rPr>
          </w:rPrChange>
        </w:rPr>
        <w:t xml:space="preserve"> Utley, </w:t>
      </w:r>
      <w:r w:rsidRPr="00367FC7">
        <w:rPr>
          <w:rFonts w:ascii="Times New Roman" w:hAnsi="Times New Roman" w:cs="Times New Roman"/>
          <w:i/>
          <w:sz w:val="18"/>
          <w:szCs w:val="18"/>
          <w:rPrChange w:id="246" w:author="Bowles, Emily" w:date="2019-09-06T18:21:00Z">
            <w:rPr>
              <w:rFonts w:ascii="Times New Roman" w:hAnsi="Times New Roman" w:cs="Times New Roman"/>
              <w:i/>
              <w:sz w:val="20"/>
              <w:szCs w:val="20"/>
            </w:rPr>
          </w:rPrChange>
        </w:rPr>
        <w:t>Lonestar Lawmen</w:t>
      </w:r>
      <w:r w:rsidRPr="00367FC7">
        <w:rPr>
          <w:rFonts w:ascii="Times New Roman" w:hAnsi="Times New Roman" w:cs="Times New Roman"/>
          <w:sz w:val="18"/>
          <w:szCs w:val="18"/>
          <w:rPrChange w:id="247" w:author="Bowles, Emily" w:date="2019-09-06T18:21:00Z">
            <w:rPr>
              <w:rFonts w:ascii="Times New Roman" w:hAnsi="Times New Roman" w:cs="Times New Roman"/>
              <w:sz w:val="20"/>
              <w:szCs w:val="20"/>
            </w:rPr>
          </w:rPrChange>
        </w:rPr>
        <w:t>, 118.</w:t>
      </w:r>
      <w:r w:rsidRPr="00367FC7">
        <w:rPr>
          <w:sz w:val="18"/>
          <w:szCs w:val="18"/>
          <w:rPrChange w:id="248" w:author="Bowles, Emily" w:date="2019-09-06T18:21:00Z">
            <w:rPr>
              <w:sz w:val="20"/>
              <w:szCs w:val="20"/>
            </w:rPr>
          </w:rPrChange>
        </w:rPr>
        <w:t xml:space="preserve"> </w:t>
      </w:r>
    </w:p>
  </w:footnote>
  <w:footnote w:id="15">
    <w:p w14:paraId="0000002F" w14:textId="34371202" w:rsidR="00037C0F" w:rsidRPr="00367FC7" w:rsidRDefault="00037C0F">
      <w:pPr>
        <w:spacing w:line="240" w:lineRule="auto"/>
        <w:rPr>
          <w:rFonts w:ascii="Times New Roman" w:hAnsi="Times New Roman" w:cs="Times New Roman"/>
          <w:sz w:val="18"/>
          <w:szCs w:val="18"/>
          <w:rPrChange w:id="250"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251"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252" w:author="Bowles, Emily" w:date="2019-09-06T18:21:00Z">
            <w:rPr>
              <w:rFonts w:ascii="Times New Roman" w:hAnsi="Times New Roman" w:cs="Times New Roman"/>
              <w:sz w:val="20"/>
              <w:szCs w:val="20"/>
            </w:rPr>
          </w:rPrChange>
        </w:rPr>
        <w:t xml:space="preserve"> Utley, </w:t>
      </w:r>
      <w:r w:rsidRPr="00367FC7">
        <w:rPr>
          <w:rFonts w:ascii="Times New Roman" w:hAnsi="Times New Roman" w:cs="Times New Roman"/>
          <w:i/>
          <w:sz w:val="18"/>
          <w:szCs w:val="18"/>
          <w:rPrChange w:id="253" w:author="Bowles, Emily" w:date="2019-09-06T18:21:00Z">
            <w:rPr>
              <w:rFonts w:ascii="Times New Roman" w:hAnsi="Times New Roman" w:cs="Times New Roman"/>
              <w:i/>
              <w:sz w:val="20"/>
              <w:szCs w:val="20"/>
            </w:rPr>
          </w:rPrChange>
        </w:rPr>
        <w:t>Lonestar Lawmen</w:t>
      </w:r>
      <w:r w:rsidRPr="00367FC7">
        <w:rPr>
          <w:rFonts w:ascii="Times New Roman" w:hAnsi="Times New Roman" w:cs="Times New Roman"/>
          <w:sz w:val="18"/>
          <w:szCs w:val="18"/>
          <w:rPrChange w:id="254" w:author="Bowles, Emily" w:date="2019-09-06T18:21:00Z">
            <w:rPr>
              <w:rFonts w:ascii="Times New Roman" w:hAnsi="Times New Roman" w:cs="Times New Roman"/>
              <w:sz w:val="20"/>
              <w:szCs w:val="20"/>
            </w:rPr>
          </w:rPrChange>
        </w:rPr>
        <w:t>, 122.</w:t>
      </w:r>
    </w:p>
  </w:footnote>
  <w:footnote w:id="16">
    <w:p w14:paraId="69690B29" w14:textId="5FF82B8B" w:rsidR="00037C0F" w:rsidRPr="00367FC7" w:rsidRDefault="00037C0F">
      <w:pPr>
        <w:pStyle w:val="FootnoteText"/>
        <w:rPr>
          <w:rFonts w:ascii="Times New Roman" w:hAnsi="Times New Roman" w:cs="Times New Roman"/>
          <w:sz w:val="18"/>
          <w:szCs w:val="18"/>
          <w:lang w:val="en-US"/>
          <w:rPrChange w:id="255"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256"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257" w:author="Bowles, Emily" w:date="2019-09-06T18:21:00Z">
            <w:rPr>
              <w:rFonts w:ascii="Times New Roman" w:hAnsi="Times New Roman" w:cs="Times New Roman"/>
            </w:rPr>
          </w:rPrChange>
        </w:rPr>
        <w:t xml:space="preserve"> </w:t>
      </w:r>
      <w:proofErr w:type="spellStart"/>
      <w:r w:rsidRPr="00367FC7">
        <w:rPr>
          <w:rFonts w:ascii="Times New Roman" w:hAnsi="Times New Roman" w:cs="Times New Roman"/>
          <w:sz w:val="18"/>
          <w:szCs w:val="18"/>
          <w:lang w:val="en-US"/>
          <w:rPrChange w:id="258" w:author="Bowles, Emily" w:date="2019-09-06T18:21:00Z">
            <w:rPr>
              <w:rFonts w:ascii="Times New Roman" w:hAnsi="Times New Roman" w:cs="Times New Roman"/>
              <w:lang w:val="en-US"/>
            </w:rPr>
          </w:rPrChange>
        </w:rPr>
        <w:t>Boessenecker</w:t>
      </w:r>
      <w:proofErr w:type="spellEnd"/>
      <w:r w:rsidRPr="00367FC7">
        <w:rPr>
          <w:rFonts w:ascii="Times New Roman" w:hAnsi="Times New Roman" w:cs="Times New Roman"/>
          <w:sz w:val="18"/>
          <w:szCs w:val="18"/>
          <w:lang w:val="en-US"/>
          <w:rPrChange w:id="259" w:author="Bowles, Emily" w:date="2019-09-06T18:21:00Z">
            <w:rPr>
              <w:rFonts w:ascii="Times New Roman" w:hAnsi="Times New Roman" w:cs="Times New Roman"/>
              <w:lang w:val="en-US"/>
            </w:rPr>
          </w:rPrChange>
        </w:rPr>
        <w:t xml:space="preserve">, </w:t>
      </w:r>
      <w:r w:rsidRPr="00367FC7">
        <w:rPr>
          <w:rFonts w:ascii="Times New Roman" w:hAnsi="Times New Roman" w:cs="Times New Roman"/>
          <w:i/>
          <w:sz w:val="18"/>
          <w:szCs w:val="18"/>
          <w:lang w:val="en-US"/>
          <w:rPrChange w:id="260" w:author="Bowles, Emily" w:date="2019-09-06T18:21:00Z">
            <w:rPr>
              <w:rFonts w:ascii="Times New Roman" w:hAnsi="Times New Roman" w:cs="Times New Roman"/>
              <w:i/>
              <w:lang w:val="en-US"/>
            </w:rPr>
          </w:rPrChange>
        </w:rPr>
        <w:t>Texas Ranger;</w:t>
      </w:r>
      <w:r w:rsidRPr="00367FC7">
        <w:rPr>
          <w:rFonts w:ascii="Times New Roman" w:hAnsi="Times New Roman" w:cs="Times New Roman"/>
          <w:sz w:val="18"/>
          <w:szCs w:val="18"/>
          <w:lang w:val="en-US"/>
          <w:rPrChange w:id="261" w:author="Bowles, Emily" w:date="2019-09-06T18:21:00Z">
            <w:rPr>
              <w:rFonts w:ascii="Times New Roman" w:hAnsi="Times New Roman" w:cs="Times New Roman"/>
              <w:lang w:val="en-US"/>
            </w:rPr>
          </w:rPrChange>
        </w:rPr>
        <w:t xml:space="preserve"> </w:t>
      </w:r>
      <w:r w:rsidR="00CF6B4F" w:rsidRPr="00367FC7">
        <w:rPr>
          <w:rFonts w:ascii="Times New Roman" w:hAnsi="Times New Roman" w:cs="Times New Roman"/>
          <w:sz w:val="18"/>
          <w:szCs w:val="18"/>
          <w:lang w:val="en-US"/>
          <w:rPrChange w:id="262" w:author="Bowles, Emily" w:date="2019-09-06T18:21:00Z">
            <w:rPr>
              <w:rFonts w:ascii="Times New Roman" w:hAnsi="Times New Roman" w:cs="Times New Roman"/>
              <w:lang w:val="en-US"/>
            </w:rPr>
          </w:rPrChange>
        </w:rPr>
        <w:t>Frost</w:t>
      </w:r>
      <w:r w:rsidRPr="00367FC7">
        <w:rPr>
          <w:rFonts w:ascii="Times New Roman" w:hAnsi="Times New Roman" w:cs="Times New Roman"/>
          <w:sz w:val="18"/>
          <w:szCs w:val="18"/>
          <w:lang w:val="en-US"/>
          <w:rPrChange w:id="263" w:author="Bowles, Emily" w:date="2019-09-06T18:21:00Z">
            <w:rPr>
              <w:rFonts w:ascii="Times New Roman" w:hAnsi="Times New Roman" w:cs="Times New Roman"/>
              <w:lang w:val="en-US"/>
            </w:rPr>
          </w:rPrChange>
        </w:rPr>
        <w:t xml:space="preserve"> and Jenkins, “</w:t>
      </w:r>
      <w:r w:rsidRPr="00367FC7">
        <w:rPr>
          <w:rFonts w:ascii="Times New Roman" w:hAnsi="Times New Roman" w:cs="Times New Roman"/>
          <w:i/>
          <w:sz w:val="18"/>
          <w:szCs w:val="18"/>
          <w:lang w:val="en-US"/>
          <w:rPrChange w:id="264" w:author="Bowles, Emily" w:date="2019-09-06T18:21:00Z">
            <w:rPr>
              <w:rFonts w:ascii="Times New Roman" w:hAnsi="Times New Roman" w:cs="Times New Roman"/>
              <w:i/>
              <w:lang w:val="en-US"/>
            </w:rPr>
          </w:rPrChange>
        </w:rPr>
        <w:t>I’m Frank Hamer</w:t>
      </w:r>
      <w:r w:rsidRPr="00367FC7">
        <w:rPr>
          <w:rFonts w:ascii="Times New Roman" w:hAnsi="Times New Roman" w:cs="Times New Roman"/>
          <w:sz w:val="18"/>
          <w:szCs w:val="18"/>
          <w:lang w:val="en-US"/>
          <w:rPrChange w:id="265" w:author="Bowles, Emily" w:date="2019-09-06T18:21:00Z">
            <w:rPr>
              <w:rFonts w:ascii="Times New Roman" w:hAnsi="Times New Roman" w:cs="Times New Roman"/>
              <w:lang w:val="en-US"/>
            </w:rPr>
          </w:rPrChange>
        </w:rPr>
        <w:t xml:space="preserve">”; </w:t>
      </w:r>
      <w:proofErr w:type="spellStart"/>
      <w:r w:rsidRPr="00367FC7">
        <w:rPr>
          <w:rFonts w:ascii="Times New Roman" w:hAnsi="Times New Roman" w:cs="Times New Roman"/>
          <w:sz w:val="18"/>
          <w:szCs w:val="18"/>
          <w:lang w:val="en-US"/>
          <w:rPrChange w:id="266" w:author="Bowles, Emily" w:date="2019-09-06T18:21:00Z">
            <w:rPr>
              <w:rFonts w:ascii="Times New Roman" w:hAnsi="Times New Roman" w:cs="Times New Roman"/>
              <w:lang w:val="en-US"/>
            </w:rPr>
          </w:rPrChange>
        </w:rPr>
        <w:t>Malsch</w:t>
      </w:r>
      <w:proofErr w:type="spellEnd"/>
      <w:r w:rsidRPr="00367FC7">
        <w:rPr>
          <w:rFonts w:ascii="Times New Roman" w:hAnsi="Times New Roman" w:cs="Times New Roman"/>
          <w:sz w:val="18"/>
          <w:szCs w:val="18"/>
          <w:lang w:val="en-US"/>
          <w:rPrChange w:id="267" w:author="Bowles, Emily" w:date="2019-09-06T18:21:00Z">
            <w:rPr>
              <w:rFonts w:ascii="Times New Roman" w:hAnsi="Times New Roman" w:cs="Times New Roman"/>
              <w:lang w:val="en-US"/>
            </w:rPr>
          </w:rPrChange>
        </w:rPr>
        <w:t>, “</w:t>
      </w:r>
      <w:r w:rsidRPr="00367FC7">
        <w:rPr>
          <w:rFonts w:ascii="Times New Roman" w:hAnsi="Times New Roman" w:cs="Times New Roman"/>
          <w:i/>
          <w:sz w:val="18"/>
          <w:szCs w:val="18"/>
          <w:lang w:val="en-US"/>
          <w:rPrChange w:id="268" w:author="Bowles, Emily" w:date="2019-09-06T18:21:00Z">
            <w:rPr>
              <w:rFonts w:ascii="Times New Roman" w:hAnsi="Times New Roman" w:cs="Times New Roman"/>
              <w:i/>
              <w:lang w:val="en-US"/>
            </w:rPr>
          </w:rPrChange>
        </w:rPr>
        <w:t xml:space="preserve">Lone Wolf” </w:t>
      </w:r>
      <w:proofErr w:type="spellStart"/>
      <w:r w:rsidRPr="00367FC7">
        <w:rPr>
          <w:rFonts w:ascii="Times New Roman" w:hAnsi="Times New Roman" w:cs="Times New Roman"/>
          <w:i/>
          <w:sz w:val="18"/>
          <w:szCs w:val="18"/>
          <w:lang w:val="en-US"/>
          <w:rPrChange w:id="269" w:author="Bowles, Emily" w:date="2019-09-06T18:21:00Z">
            <w:rPr>
              <w:rFonts w:ascii="Times New Roman" w:hAnsi="Times New Roman" w:cs="Times New Roman"/>
              <w:i/>
              <w:lang w:val="en-US"/>
            </w:rPr>
          </w:rPrChange>
        </w:rPr>
        <w:t>Gonzaullas</w:t>
      </w:r>
      <w:proofErr w:type="spellEnd"/>
      <w:r w:rsidRPr="00367FC7">
        <w:rPr>
          <w:rFonts w:ascii="Times New Roman" w:hAnsi="Times New Roman" w:cs="Times New Roman"/>
          <w:sz w:val="18"/>
          <w:szCs w:val="18"/>
          <w:lang w:val="en-US"/>
          <w:rPrChange w:id="270" w:author="Bowles, Emily" w:date="2019-09-06T18:21:00Z">
            <w:rPr>
              <w:rFonts w:ascii="Times New Roman" w:hAnsi="Times New Roman" w:cs="Times New Roman"/>
              <w:lang w:val="en-US"/>
            </w:rPr>
          </w:rPrChange>
        </w:rPr>
        <w:t xml:space="preserve">; Utley, </w:t>
      </w:r>
      <w:r w:rsidRPr="00367FC7">
        <w:rPr>
          <w:rFonts w:ascii="Times New Roman" w:hAnsi="Times New Roman" w:cs="Times New Roman"/>
          <w:i/>
          <w:sz w:val="18"/>
          <w:szCs w:val="18"/>
          <w:lang w:val="en-US"/>
          <w:rPrChange w:id="271" w:author="Bowles, Emily" w:date="2019-09-06T18:21:00Z">
            <w:rPr>
              <w:rFonts w:ascii="Times New Roman" w:hAnsi="Times New Roman" w:cs="Times New Roman"/>
              <w:i/>
              <w:lang w:val="en-US"/>
            </w:rPr>
          </w:rPrChange>
        </w:rPr>
        <w:t>Lone Star Lawmen</w:t>
      </w:r>
      <w:r w:rsidRPr="00367FC7">
        <w:rPr>
          <w:rFonts w:ascii="Times New Roman" w:hAnsi="Times New Roman" w:cs="Times New Roman"/>
          <w:sz w:val="18"/>
          <w:szCs w:val="18"/>
          <w:lang w:val="en-US"/>
          <w:rPrChange w:id="272" w:author="Bowles, Emily" w:date="2019-09-06T18:21:00Z">
            <w:rPr>
              <w:rFonts w:ascii="Times New Roman" w:hAnsi="Times New Roman" w:cs="Times New Roman"/>
              <w:lang w:val="en-US"/>
            </w:rPr>
          </w:rPrChange>
        </w:rPr>
        <w:t>.</w:t>
      </w:r>
      <w:r w:rsidR="002242E9" w:rsidRPr="00367FC7">
        <w:rPr>
          <w:rFonts w:ascii="Times New Roman" w:hAnsi="Times New Roman" w:cs="Times New Roman"/>
          <w:sz w:val="18"/>
          <w:szCs w:val="18"/>
          <w:lang w:val="en-US"/>
          <w:rPrChange w:id="273" w:author="Bowles, Emily" w:date="2019-09-06T18:21:00Z">
            <w:rPr>
              <w:rFonts w:ascii="Times New Roman" w:hAnsi="Times New Roman" w:cs="Times New Roman"/>
              <w:lang w:val="en-US"/>
            </w:rPr>
          </w:rPrChange>
        </w:rPr>
        <w:t xml:space="preserve"> </w:t>
      </w:r>
    </w:p>
  </w:footnote>
  <w:footnote w:id="17">
    <w:p w14:paraId="00000030" w14:textId="780720B8" w:rsidR="00037C0F" w:rsidRPr="00367FC7" w:rsidRDefault="00037C0F">
      <w:pPr>
        <w:spacing w:line="240" w:lineRule="auto"/>
        <w:rPr>
          <w:rFonts w:ascii="Times New Roman" w:hAnsi="Times New Roman" w:cs="Times New Roman"/>
          <w:sz w:val="18"/>
          <w:szCs w:val="18"/>
          <w:rPrChange w:id="275"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276"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277" w:author="Bowles, Emily" w:date="2019-09-06T18:21:00Z">
            <w:rPr>
              <w:rFonts w:ascii="Times New Roman" w:hAnsi="Times New Roman" w:cs="Times New Roman"/>
              <w:sz w:val="20"/>
              <w:szCs w:val="20"/>
            </w:rPr>
          </w:rPrChange>
        </w:rPr>
        <w:t xml:space="preserve"> </w:t>
      </w:r>
      <w:r w:rsidR="002242E9" w:rsidRPr="00367FC7">
        <w:rPr>
          <w:rFonts w:ascii="Times New Roman" w:hAnsi="Times New Roman" w:cs="Times New Roman"/>
          <w:sz w:val="18"/>
          <w:szCs w:val="18"/>
          <w:rPrChange w:id="278" w:author="Bowles, Emily" w:date="2019-09-06T18:21:00Z">
            <w:rPr>
              <w:rFonts w:ascii="Times New Roman" w:hAnsi="Times New Roman" w:cs="Times New Roman"/>
              <w:sz w:val="20"/>
              <w:szCs w:val="20"/>
            </w:rPr>
          </w:rPrChange>
        </w:rPr>
        <w:t>Frost</w:t>
      </w:r>
      <w:r w:rsidRPr="00367FC7">
        <w:rPr>
          <w:rFonts w:ascii="Times New Roman" w:hAnsi="Times New Roman" w:cs="Times New Roman"/>
          <w:sz w:val="18"/>
          <w:szCs w:val="18"/>
          <w:rPrChange w:id="279" w:author="Bowles, Emily" w:date="2019-09-06T18:21:00Z">
            <w:rPr>
              <w:rFonts w:ascii="Times New Roman" w:hAnsi="Times New Roman" w:cs="Times New Roman"/>
              <w:sz w:val="20"/>
              <w:szCs w:val="20"/>
            </w:rPr>
          </w:rPrChange>
        </w:rPr>
        <w:t xml:space="preserve"> and Jenkins, “</w:t>
      </w:r>
      <w:r w:rsidRPr="00367FC7">
        <w:rPr>
          <w:rFonts w:ascii="Times New Roman" w:hAnsi="Times New Roman" w:cs="Times New Roman"/>
          <w:i/>
          <w:sz w:val="18"/>
          <w:szCs w:val="18"/>
          <w:rPrChange w:id="280" w:author="Bowles, Emily" w:date="2019-09-06T18:21:00Z">
            <w:rPr>
              <w:rFonts w:ascii="Times New Roman" w:hAnsi="Times New Roman" w:cs="Times New Roman"/>
              <w:i/>
              <w:sz w:val="20"/>
              <w:szCs w:val="20"/>
            </w:rPr>
          </w:rPrChange>
        </w:rPr>
        <w:t>I’m Frank Hamer</w:t>
      </w:r>
      <w:r w:rsidR="002242E9" w:rsidRPr="00367FC7">
        <w:rPr>
          <w:rFonts w:ascii="Times New Roman" w:hAnsi="Times New Roman" w:cs="Times New Roman"/>
          <w:i/>
          <w:sz w:val="18"/>
          <w:szCs w:val="18"/>
          <w:rPrChange w:id="281" w:author="Bowles, Emily" w:date="2019-09-06T18:21:00Z">
            <w:rPr>
              <w:rFonts w:ascii="Times New Roman" w:hAnsi="Times New Roman" w:cs="Times New Roman"/>
              <w:i/>
              <w:sz w:val="20"/>
              <w:szCs w:val="20"/>
            </w:rPr>
          </w:rPrChange>
        </w:rPr>
        <w:t>,”</w:t>
      </w:r>
      <w:r w:rsidRPr="00367FC7">
        <w:rPr>
          <w:rFonts w:ascii="Times New Roman" w:hAnsi="Times New Roman" w:cs="Times New Roman"/>
          <w:sz w:val="18"/>
          <w:szCs w:val="18"/>
          <w:rPrChange w:id="282" w:author="Bowles, Emily" w:date="2019-09-06T18:21:00Z">
            <w:rPr>
              <w:rFonts w:ascii="Times New Roman" w:hAnsi="Times New Roman" w:cs="Times New Roman"/>
              <w:sz w:val="20"/>
              <w:szCs w:val="20"/>
            </w:rPr>
          </w:rPrChange>
        </w:rPr>
        <w:t xml:space="preserve"> 15. </w:t>
      </w:r>
    </w:p>
  </w:footnote>
  <w:footnote w:id="18">
    <w:p w14:paraId="319E9E37" w14:textId="48631CFC" w:rsidR="00037C0F" w:rsidRPr="00367FC7" w:rsidDel="00367FC7" w:rsidRDefault="00037C0F">
      <w:pPr>
        <w:pStyle w:val="FootnoteText"/>
        <w:rPr>
          <w:del w:id="285" w:author="Bowles, Emily" w:date="2019-09-06T17:56:00Z"/>
          <w:rFonts w:ascii="Times New Roman" w:hAnsi="Times New Roman" w:cs="Times New Roman"/>
          <w:sz w:val="18"/>
          <w:szCs w:val="18"/>
          <w:lang w:val="en-US"/>
          <w:rPrChange w:id="286" w:author="Bowles, Emily" w:date="2019-09-06T18:21:00Z">
            <w:rPr>
              <w:del w:id="287" w:author="Bowles, Emily" w:date="2019-09-06T17:56:00Z"/>
              <w:rFonts w:ascii="Times New Roman" w:hAnsi="Times New Roman" w:cs="Times New Roman"/>
              <w:lang w:val="en-US"/>
            </w:rPr>
          </w:rPrChange>
        </w:rPr>
      </w:pPr>
      <w:del w:id="288" w:author="Bowles, Emily" w:date="2019-09-06T17:56:00Z">
        <w:r w:rsidRPr="00367FC7" w:rsidDel="00367FC7">
          <w:rPr>
            <w:rStyle w:val="FootnoteReference"/>
            <w:rFonts w:ascii="Times New Roman" w:hAnsi="Times New Roman" w:cs="Times New Roman"/>
            <w:sz w:val="18"/>
            <w:szCs w:val="18"/>
            <w:rPrChange w:id="289"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290" w:author="Bowles, Emily" w:date="2019-09-06T18:21:00Z">
              <w:rPr>
                <w:rFonts w:ascii="Times New Roman" w:hAnsi="Times New Roman" w:cs="Times New Roman"/>
              </w:rPr>
            </w:rPrChange>
          </w:rPr>
          <w:delText xml:space="preserve"> </w:delText>
        </w:r>
        <w:r w:rsidR="002242E9" w:rsidRPr="00367FC7" w:rsidDel="00367FC7">
          <w:rPr>
            <w:rFonts w:ascii="Times New Roman" w:hAnsi="Times New Roman" w:cs="Times New Roman"/>
            <w:sz w:val="18"/>
            <w:szCs w:val="18"/>
            <w:rPrChange w:id="291" w:author="Bowles, Emily" w:date="2019-09-06T18:21:00Z">
              <w:rPr>
                <w:rFonts w:ascii="Times New Roman" w:hAnsi="Times New Roman" w:cs="Times New Roman"/>
              </w:rPr>
            </w:rPrChange>
          </w:rPr>
          <w:delText>Frost</w:delText>
        </w:r>
        <w:r w:rsidRPr="00367FC7" w:rsidDel="00367FC7">
          <w:rPr>
            <w:rFonts w:ascii="Times New Roman" w:hAnsi="Times New Roman" w:cs="Times New Roman"/>
            <w:sz w:val="18"/>
            <w:szCs w:val="18"/>
            <w:rPrChange w:id="292" w:author="Bowles, Emily" w:date="2019-09-06T18:21:00Z">
              <w:rPr>
                <w:rFonts w:ascii="Times New Roman" w:hAnsi="Times New Roman" w:cs="Times New Roman"/>
              </w:rPr>
            </w:rPrChange>
          </w:rPr>
          <w:delText xml:space="preserve"> and Jenkins, “</w:delText>
        </w:r>
        <w:r w:rsidRPr="00367FC7" w:rsidDel="00367FC7">
          <w:rPr>
            <w:rFonts w:ascii="Times New Roman" w:hAnsi="Times New Roman" w:cs="Times New Roman"/>
            <w:i/>
            <w:sz w:val="18"/>
            <w:szCs w:val="18"/>
            <w:rPrChange w:id="293" w:author="Bowles, Emily" w:date="2019-09-06T18:21:00Z">
              <w:rPr>
                <w:rFonts w:ascii="Times New Roman" w:hAnsi="Times New Roman" w:cs="Times New Roman"/>
                <w:i/>
              </w:rPr>
            </w:rPrChange>
          </w:rPr>
          <w:delText>I’m Frank Hamer</w:delText>
        </w:r>
        <w:r w:rsidR="002242E9" w:rsidRPr="00367FC7" w:rsidDel="00367FC7">
          <w:rPr>
            <w:rFonts w:ascii="Times New Roman" w:hAnsi="Times New Roman" w:cs="Times New Roman"/>
            <w:i/>
            <w:sz w:val="18"/>
            <w:szCs w:val="18"/>
            <w:rPrChange w:id="294" w:author="Bowles, Emily" w:date="2019-09-06T18:21:00Z">
              <w:rPr>
                <w:rFonts w:ascii="Times New Roman" w:hAnsi="Times New Roman" w:cs="Times New Roman"/>
                <w:i/>
              </w:rPr>
            </w:rPrChange>
          </w:rPr>
          <w:delText>,</w:delText>
        </w:r>
        <w:r w:rsidRPr="00367FC7" w:rsidDel="00367FC7">
          <w:rPr>
            <w:rFonts w:ascii="Times New Roman" w:hAnsi="Times New Roman" w:cs="Times New Roman"/>
            <w:i/>
            <w:sz w:val="18"/>
            <w:szCs w:val="18"/>
            <w:rPrChange w:id="295" w:author="Bowles, Emily" w:date="2019-09-06T18:21:00Z">
              <w:rPr>
                <w:rFonts w:ascii="Times New Roman" w:hAnsi="Times New Roman" w:cs="Times New Roman"/>
                <w:i/>
              </w:rPr>
            </w:rPrChange>
          </w:rPr>
          <w:delText>”</w:delText>
        </w:r>
        <w:r w:rsidR="00BC4301" w:rsidRPr="00367FC7" w:rsidDel="00367FC7">
          <w:rPr>
            <w:rFonts w:ascii="Times New Roman" w:hAnsi="Times New Roman" w:cs="Times New Roman"/>
            <w:sz w:val="18"/>
            <w:szCs w:val="18"/>
            <w:rPrChange w:id="296" w:author="Bowles, Emily" w:date="2019-09-06T18:21:00Z">
              <w:rPr>
                <w:rFonts w:ascii="Times New Roman" w:hAnsi="Times New Roman" w:cs="Times New Roman"/>
              </w:rPr>
            </w:rPrChange>
          </w:rPr>
          <w:delText xml:space="preserve"> 21.</w:delText>
        </w:r>
      </w:del>
    </w:p>
  </w:footnote>
  <w:footnote w:id="19">
    <w:p w14:paraId="00000031" w14:textId="05979959" w:rsidR="00037C0F" w:rsidRPr="00367FC7" w:rsidDel="00367FC7" w:rsidRDefault="00037C0F">
      <w:pPr>
        <w:spacing w:line="240" w:lineRule="auto"/>
        <w:rPr>
          <w:del w:id="303" w:author="Bowles, Emily" w:date="2019-09-06T18:22:00Z"/>
          <w:rFonts w:ascii="Times New Roman" w:hAnsi="Times New Roman" w:cs="Times New Roman"/>
          <w:sz w:val="18"/>
          <w:szCs w:val="18"/>
          <w:rPrChange w:id="304" w:author="Bowles, Emily" w:date="2019-09-06T18:21:00Z">
            <w:rPr>
              <w:del w:id="305" w:author="Bowles, Emily" w:date="2019-09-06T18:22:00Z"/>
              <w:rFonts w:ascii="Times New Roman" w:hAnsi="Times New Roman" w:cs="Times New Roman"/>
              <w:sz w:val="20"/>
              <w:szCs w:val="20"/>
            </w:rPr>
          </w:rPrChange>
        </w:rPr>
      </w:pPr>
      <w:del w:id="306" w:author="Bowles, Emily" w:date="2019-09-06T18:22:00Z">
        <w:r w:rsidRPr="00367FC7" w:rsidDel="00367FC7">
          <w:rPr>
            <w:rFonts w:ascii="Times New Roman" w:hAnsi="Times New Roman" w:cs="Times New Roman"/>
            <w:sz w:val="18"/>
            <w:szCs w:val="18"/>
            <w:vertAlign w:val="superscript"/>
            <w:rPrChange w:id="307" w:author="Bowles, Emily" w:date="2019-09-06T18:21:00Z">
              <w:rPr>
                <w:rFonts w:ascii="Times New Roman" w:hAnsi="Times New Roman" w:cs="Times New Roman"/>
                <w:sz w:val="20"/>
                <w:szCs w:val="20"/>
                <w:vertAlign w:val="superscript"/>
              </w:rPr>
            </w:rPrChange>
          </w:rPr>
          <w:footnoteRef/>
        </w:r>
        <w:r w:rsidRPr="00367FC7" w:rsidDel="00367FC7">
          <w:rPr>
            <w:rFonts w:ascii="Times New Roman" w:hAnsi="Times New Roman" w:cs="Times New Roman"/>
            <w:sz w:val="18"/>
            <w:szCs w:val="18"/>
            <w:rPrChange w:id="308" w:author="Bowles, Emily" w:date="2019-09-06T18:21:00Z">
              <w:rPr>
                <w:rFonts w:ascii="Times New Roman" w:hAnsi="Times New Roman" w:cs="Times New Roman"/>
                <w:sz w:val="20"/>
                <w:szCs w:val="20"/>
              </w:rPr>
            </w:rPrChange>
          </w:rPr>
          <w:delText xml:space="preserve"> </w:delText>
        </w:r>
        <w:r w:rsidR="00CF6B4F" w:rsidRPr="00367FC7" w:rsidDel="00367FC7">
          <w:rPr>
            <w:rFonts w:ascii="Times New Roman" w:hAnsi="Times New Roman" w:cs="Times New Roman"/>
            <w:sz w:val="18"/>
            <w:szCs w:val="18"/>
            <w:rPrChange w:id="309" w:author="Bowles, Emily" w:date="2019-09-06T18:21:00Z">
              <w:rPr>
                <w:rFonts w:ascii="Times New Roman" w:hAnsi="Times New Roman" w:cs="Times New Roman"/>
                <w:sz w:val="20"/>
                <w:szCs w:val="20"/>
              </w:rPr>
            </w:rPrChange>
          </w:rPr>
          <w:delText>Frost</w:delText>
        </w:r>
        <w:r w:rsidRPr="00367FC7" w:rsidDel="00367FC7">
          <w:rPr>
            <w:rFonts w:ascii="Times New Roman" w:hAnsi="Times New Roman" w:cs="Times New Roman"/>
            <w:sz w:val="18"/>
            <w:szCs w:val="18"/>
            <w:rPrChange w:id="310" w:author="Bowles, Emily" w:date="2019-09-06T18:21:00Z">
              <w:rPr>
                <w:rFonts w:ascii="Times New Roman" w:hAnsi="Times New Roman" w:cs="Times New Roman"/>
                <w:sz w:val="20"/>
                <w:szCs w:val="20"/>
              </w:rPr>
            </w:rPrChange>
          </w:rPr>
          <w:delText xml:space="preserve"> and Jenkins, “</w:delText>
        </w:r>
        <w:r w:rsidRPr="00367FC7" w:rsidDel="00367FC7">
          <w:rPr>
            <w:rFonts w:ascii="Times New Roman" w:hAnsi="Times New Roman" w:cs="Times New Roman"/>
            <w:i/>
            <w:sz w:val="18"/>
            <w:szCs w:val="18"/>
            <w:rPrChange w:id="311" w:author="Bowles, Emily" w:date="2019-09-06T18:21:00Z">
              <w:rPr>
                <w:rFonts w:ascii="Times New Roman" w:hAnsi="Times New Roman" w:cs="Times New Roman"/>
                <w:i/>
                <w:sz w:val="20"/>
                <w:szCs w:val="20"/>
              </w:rPr>
            </w:rPrChange>
          </w:rPr>
          <w:delText>I’m Frank Hamer,”</w:delText>
        </w:r>
        <w:r w:rsidRPr="00367FC7" w:rsidDel="00367FC7">
          <w:rPr>
            <w:rFonts w:ascii="Times New Roman" w:hAnsi="Times New Roman" w:cs="Times New Roman"/>
            <w:sz w:val="18"/>
            <w:szCs w:val="18"/>
            <w:rPrChange w:id="312" w:author="Bowles, Emily" w:date="2019-09-06T18:21:00Z">
              <w:rPr>
                <w:rFonts w:ascii="Times New Roman" w:hAnsi="Times New Roman" w:cs="Times New Roman"/>
                <w:sz w:val="20"/>
                <w:szCs w:val="20"/>
              </w:rPr>
            </w:rPrChange>
          </w:rPr>
          <w:delText xml:space="preserve"> 47. </w:delText>
        </w:r>
      </w:del>
    </w:p>
  </w:footnote>
  <w:footnote w:id="20">
    <w:p w14:paraId="00000032" w14:textId="562EBDD7" w:rsidR="00037C0F" w:rsidRPr="00367FC7" w:rsidRDefault="00037C0F">
      <w:pPr>
        <w:spacing w:line="240" w:lineRule="auto"/>
        <w:rPr>
          <w:rFonts w:ascii="Times New Roman" w:hAnsi="Times New Roman" w:cs="Times New Roman"/>
          <w:sz w:val="18"/>
          <w:szCs w:val="18"/>
          <w:rPrChange w:id="316"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317"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318" w:author="Bowles, Emily" w:date="2019-09-06T18:21:00Z">
            <w:rPr>
              <w:rFonts w:ascii="Times New Roman" w:hAnsi="Times New Roman" w:cs="Times New Roman"/>
              <w:sz w:val="20"/>
              <w:szCs w:val="20"/>
            </w:rPr>
          </w:rPrChange>
        </w:rPr>
        <w:t xml:space="preserve"> John </w:t>
      </w:r>
      <w:proofErr w:type="spellStart"/>
      <w:r w:rsidRPr="00367FC7">
        <w:rPr>
          <w:rFonts w:ascii="Times New Roman" w:hAnsi="Times New Roman" w:cs="Times New Roman"/>
          <w:sz w:val="18"/>
          <w:szCs w:val="18"/>
          <w:rPrChange w:id="319" w:author="Bowles, Emily" w:date="2019-09-06T18:21:00Z">
            <w:rPr>
              <w:rFonts w:ascii="Times New Roman" w:hAnsi="Times New Roman" w:cs="Times New Roman"/>
              <w:sz w:val="20"/>
              <w:szCs w:val="20"/>
            </w:rPr>
          </w:rPrChange>
        </w:rPr>
        <w:t>Boessenecker</w:t>
      </w:r>
      <w:proofErr w:type="spellEnd"/>
      <w:r w:rsidRPr="00367FC7">
        <w:rPr>
          <w:rFonts w:ascii="Times New Roman" w:hAnsi="Times New Roman" w:cs="Times New Roman"/>
          <w:sz w:val="18"/>
          <w:szCs w:val="18"/>
          <w:rPrChange w:id="320" w:author="Bowles, Emily" w:date="2019-09-06T18:21:00Z">
            <w:rPr>
              <w:rFonts w:ascii="Times New Roman" w:hAnsi="Times New Roman" w:cs="Times New Roman"/>
              <w:sz w:val="20"/>
              <w:szCs w:val="20"/>
            </w:rPr>
          </w:rPrChange>
        </w:rPr>
        <w:t xml:space="preserve">, </w:t>
      </w:r>
      <w:r w:rsidRPr="00367FC7">
        <w:rPr>
          <w:rFonts w:ascii="Times New Roman" w:hAnsi="Times New Roman" w:cs="Times New Roman"/>
          <w:i/>
          <w:sz w:val="18"/>
          <w:szCs w:val="18"/>
          <w:rPrChange w:id="321" w:author="Bowles, Emily" w:date="2019-09-06T18:21:00Z">
            <w:rPr>
              <w:rFonts w:ascii="Times New Roman" w:hAnsi="Times New Roman" w:cs="Times New Roman"/>
              <w:i/>
              <w:sz w:val="20"/>
              <w:szCs w:val="20"/>
            </w:rPr>
          </w:rPrChange>
        </w:rPr>
        <w:t>Texas Ranger: The Epic Life of Frank Hamer, the Man Who Killed Bonnie and Clyde</w:t>
      </w:r>
      <w:r w:rsidRPr="00367FC7">
        <w:rPr>
          <w:rFonts w:ascii="Times New Roman" w:hAnsi="Times New Roman" w:cs="Times New Roman"/>
          <w:sz w:val="18"/>
          <w:szCs w:val="18"/>
          <w:rPrChange w:id="322" w:author="Bowles, Emily" w:date="2019-09-06T18:21:00Z">
            <w:rPr>
              <w:rFonts w:ascii="Times New Roman" w:hAnsi="Times New Roman" w:cs="Times New Roman"/>
              <w:sz w:val="20"/>
              <w:szCs w:val="20"/>
            </w:rPr>
          </w:rPrChange>
        </w:rPr>
        <w:t xml:space="preserve"> (New York: St. Martin’s Griffin, 2017</w:t>
      </w:r>
      <w:proofErr w:type="gramStart"/>
      <w:r w:rsidRPr="00367FC7">
        <w:rPr>
          <w:rFonts w:ascii="Times New Roman" w:hAnsi="Times New Roman" w:cs="Times New Roman"/>
          <w:sz w:val="18"/>
          <w:szCs w:val="18"/>
          <w:rPrChange w:id="323" w:author="Bowles, Emily" w:date="2019-09-06T18:21:00Z">
            <w:rPr>
              <w:rFonts w:ascii="Times New Roman" w:hAnsi="Times New Roman" w:cs="Times New Roman"/>
              <w:sz w:val="20"/>
              <w:szCs w:val="20"/>
            </w:rPr>
          </w:rPrChange>
        </w:rPr>
        <w:t>)</w:t>
      </w:r>
      <w:r w:rsidR="00BC4301" w:rsidRPr="00367FC7">
        <w:rPr>
          <w:rFonts w:ascii="Times New Roman" w:hAnsi="Times New Roman" w:cs="Times New Roman"/>
          <w:sz w:val="18"/>
          <w:szCs w:val="18"/>
          <w:rPrChange w:id="324" w:author="Bowles, Emily" w:date="2019-09-06T18:21:00Z">
            <w:rPr>
              <w:rFonts w:ascii="Times New Roman" w:hAnsi="Times New Roman" w:cs="Times New Roman"/>
              <w:sz w:val="20"/>
              <w:szCs w:val="20"/>
            </w:rPr>
          </w:rPrChange>
        </w:rPr>
        <w:t xml:space="preserve">; </w:t>
      </w:r>
      <w:r w:rsidR="00CF6B4F" w:rsidRPr="00367FC7">
        <w:rPr>
          <w:rFonts w:ascii="Times New Roman" w:hAnsi="Times New Roman" w:cs="Times New Roman"/>
          <w:sz w:val="18"/>
          <w:szCs w:val="18"/>
          <w:rPrChange w:id="325" w:author="Bowles, Emily" w:date="2019-09-06T18:21:00Z">
            <w:rPr>
              <w:rFonts w:ascii="Times New Roman" w:hAnsi="Times New Roman" w:cs="Times New Roman"/>
              <w:sz w:val="20"/>
              <w:szCs w:val="20"/>
            </w:rPr>
          </w:rPrChange>
        </w:rPr>
        <w:t xml:space="preserve"> Frost</w:t>
      </w:r>
      <w:proofErr w:type="gramEnd"/>
      <w:r w:rsidRPr="00367FC7">
        <w:rPr>
          <w:rFonts w:ascii="Times New Roman" w:hAnsi="Times New Roman" w:cs="Times New Roman"/>
          <w:sz w:val="18"/>
          <w:szCs w:val="18"/>
          <w:rPrChange w:id="326" w:author="Bowles, Emily" w:date="2019-09-06T18:21:00Z">
            <w:rPr>
              <w:rFonts w:ascii="Times New Roman" w:hAnsi="Times New Roman" w:cs="Times New Roman"/>
              <w:sz w:val="20"/>
              <w:szCs w:val="20"/>
            </w:rPr>
          </w:rPrChange>
        </w:rPr>
        <w:t xml:space="preserve"> and Jenkins, “</w:t>
      </w:r>
      <w:r w:rsidRPr="00367FC7">
        <w:rPr>
          <w:rFonts w:ascii="Times New Roman" w:hAnsi="Times New Roman" w:cs="Times New Roman"/>
          <w:i/>
          <w:sz w:val="18"/>
          <w:szCs w:val="18"/>
          <w:rPrChange w:id="327" w:author="Bowles, Emily" w:date="2019-09-06T18:21:00Z">
            <w:rPr>
              <w:rFonts w:ascii="Times New Roman" w:hAnsi="Times New Roman" w:cs="Times New Roman"/>
              <w:i/>
              <w:sz w:val="20"/>
              <w:szCs w:val="20"/>
            </w:rPr>
          </w:rPrChange>
        </w:rPr>
        <w:t xml:space="preserve">I’m Frank Hamer” </w:t>
      </w:r>
      <w:r w:rsidRPr="00367FC7">
        <w:rPr>
          <w:rFonts w:ascii="Times New Roman" w:hAnsi="Times New Roman" w:cs="Times New Roman"/>
          <w:sz w:val="18"/>
          <w:szCs w:val="18"/>
          <w:rPrChange w:id="328" w:author="Bowles, Emily" w:date="2019-09-06T18:21:00Z">
            <w:rPr>
              <w:rFonts w:ascii="Times New Roman" w:hAnsi="Times New Roman" w:cs="Times New Roman"/>
              <w:sz w:val="20"/>
              <w:szCs w:val="20"/>
            </w:rPr>
          </w:rPrChange>
        </w:rPr>
        <w:t>96</w:t>
      </w:r>
      <w:r w:rsidR="00CF6B4F" w:rsidRPr="00367FC7">
        <w:rPr>
          <w:rFonts w:ascii="Times New Roman" w:hAnsi="Times New Roman" w:cs="Times New Roman"/>
          <w:sz w:val="18"/>
          <w:szCs w:val="18"/>
          <w:rPrChange w:id="329" w:author="Bowles, Emily" w:date="2019-09-06T18:21:00Z">
            <w:rPr>
              <w:rFonts w:ascii="Times New Roman" w:hAnsi="Times New Roman" w:cs="Times New Roman"/>
              <w:sz w:val="20"/>
              <w:szCs w:val="20"/>
            </w:rPr>
          </w:rPrChange>
        </w:rPr>
        <w:t xml:space="preserve"> </w:t>
      </w:r>
      <w:r w:rsidR="00BC4301" w:rsidRPr="00367FC7">
        <w:rPr>
          <w:rFonts w:ascii="Times New Roman" w:hAnsi="Times New Roman" w:cs="Times New Roman"/>
          <w:sz w:val="18"/>
          <w:szCs w:val="18"/>
          <w:rPrChange w:id="330" w:author="Bowles, Emily" w:date="2019-09-06T18:21:00Z">
            <w:rPr>
              <w:rFonts w:ascii="Times New Roman" w:hAnsi="Times New Roman" w:cs="Times New Roman"/>
              <w:sz w:val="20"/>
              <w:szCs w:val="20"/>
            </w:rPr>
          </w:rPrChange>
        </w:rPr>
        <w:t>(Context</w:t>
      </w:r>
      <w:r w:rsidR="00CF6B4F" w:rsidRPr="00367FC7">
        <w:rPr>
          <w:rFonts w:ascii="Times New Roman" w:hAnsi="Times New Roman" w:cs="Times New Roman"/>
          <w:sz w:val="18"/>
          <w:szCs w:val="18"/>
          <w:rPrChange w:id="331" w:author="Bowles, Emily" w:date="2019-09-06T18:21:00Z">
            <w:rPr>
              <w:rFonts w:ascii="Times New Roman" w:hAnsi="Times New Roman" w:cs="Times New Roman"/>
              <w:sz w:val="20"/>
              <w:szCs w:val="20"/>
            </w:rPr>
          </w:rPrChange>
        </w:rPr>
        <w:t>)</w:t>
      </w:r>
      <w:r w:rsidRPr="00367FC7">
        <w:rPr>
          <w:rFonts w:ascii="Times New Roman" w:hAnsi="Times New Roman" w:cs="Times New Roman"/>
          <w:sz w:val="18"/>
          <w:szCs w:val="18"/>
          <w:rPrChange w:id="332" w:author="Bowles, Emily" w:date="2019-09-06T18:21:00Z">
            <w:rPr>
              <w:rFonts w:ascii="Times New Roman" w:hAnsi="Times New Roman" w:cs="Times New Roman"/>
              <w:sz w:val="20"/>
              <w:szCs w:val="20"/>
            </w:rPr>
          </w:rPrChange>
        </w:rPr>
        <w:t>.</w:t>
      </w:r>
    </w:p>
  </w:footnote>
  <w:footnote w:id="21">
    <w:p w14:paraId="0834FE9B" w14:textId="19D72646" w:rsidR="00037C0F" w:rsidRPr="00367FC7" w:rsidDel="00367FC7" w:rsidRDefault="00037C0F">
      <w:pPr>
        <w:pStyle w:val="FootnoteText"/>
        <w:rPr>
          <w:del w:id="342" w:author="Bowles, Emily" w:date="2019-09-06T18:24:00Z"/>
          <w:rFonts w:ascii="Times New Roman" w:hAnsi="Times New Roman" w:cs="Times New Roman"/>
          <w:sz w:val="18"/>
          <w:szCs w:val="18"/>
          <w:lang w:val="en-US"/>
          <w:rPrChange w:id="343" w:author="Bowles, Emily" w:date="2019-09-06T18:21:00Z">
            <w:rPr>
              <w:del w:id="344" w:author="Bowles, Emily" w:date="2019-09-06T18:24:00Z"/>
              <w:rFonts w:ascii="Times New Roman" w:hAnsi="Times New Roman" w:cs="Times New Roman"/>
              <w:lang w:val="en-US"/>
            </w:rPr>
          </w:rPrChange>
        </w:rPr>
      </w:pPr>
      <w:del w:id="345" w:author="Bowles, Emily" w:date="2019-09-06T18:24:00Z">
        <w:r w:rsidRPr="00367FC7" w:rsidDel="00367FC7">
          <w:rPr>
            <w:rStyle w:val="FootnoteReference"/>
            <w:rFonts w:ascii="Times New Roman" w:hAnsi="Times New Roman" w:cs="Times New Roman"/>
            <w:sz w:val="18"/>
            <w:szCs w:val="18"/>
            <w:rPrChange w:id="346"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347" w:author="Bowles, Emily" w:date="2019-09-06T18:21:00Z">
              <w:rPr>
                <w:rFonts w:ascii="Times New Roman" w:hAnsi="Times New Roman" w:cs="Times New Roman"/>
              </w:rPr>
            </w:rPrChange>
          </w:rPr>
          <w:delText xml:space="preserve"> Brownson Malsch, Captain M.T. “Lone Wolf” Gonzaullas, the Only Texas Ranger Captain of Spanish Descent (Austin, TX: Shoal Creek Publishers, 1980), 2. </w:delText>
        </w:r>
      </w:del>
    </w:p>
  </w:footnote>
  <w:footnote w:id="22">
    <w:p w14:paraId="0C95398C" w14:textId="1219A5A4" w:rsidR="00037C0F" w:rsidRPr="00367FC7" w:rsidDel="00367FC7" w:rsidRDefault="00037C0F">
      <w:pPr>
        <w:pStyle w:val="FootnoteText"/>
        <w:rPr>
          <w:del w:id="348" w:author="Bowles, Emily" w:date="2019-09-06T18:24:00Z"/>
          <w:rFonts w:ascii="Times New Roman" w:hAnsi="Times New Roman" w:cs="Times New Roman"/>
          <w:sz w:val="18"/>
          <w:szCs w:val="18"/>
          <w:lang w:val="en-US"/>
          <w:rPrChange w:id="349" w:author="Bowles, Emily" w:date="2019-09-06T18:21:00Z">
            <w:rPr>
              <w:del w:id="350" w:author="Bowles, Emily" w:date="2019-09-06T18:24:00Z"/>
              <w:rFonts w:ascii="Times New Roman" w:hAnsi="Times New Roman" w:cs="Times New Roman"/>
              <w:lang w:val="en-US"/>
            </w:rPr>
          </w:rPrChange>
        </w:rPr>
      </w:pPr>
      <w:del w:id="351" w:author="Bowles, Emily" w:date="2019-09-06T18:24:00Z">
        <w:r w:rsidRPr="00367FC7" w:rsidDel="00367FC7">
          <w:rPr>
            <w:rStyle w:val="FootnoteReference"/>
            <w:rFonts w:ascii="Times New Roman" w:hAnsi="Times New Roman" w:cs="Times New Roman"/>
            <w:sz w:val="18"/>
            <w:szCs w:val="18"/>
            <w:rPrChange w:id="352"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353" w:author="Bowles, Emily" w:date="2019-09-06T18:21:00Z">
              <w:rPr>
                <w:rFonts w:ascii="Times New Roman" w:hAnsi="Times New Roman" w:cs="Times New Roman"/>
              </w:rPr>
            </w:rPrChange>
          </w:rPr>
          <w:delText xml:space="preserve"> </w:delText>
        </w:r>
        <w:r w:rsidRPr="00367FC7" w:rsidDel="00367FC7">
          <w:rPr>
            <w:rFonts w:ascii="Times New Roman" w:hAnsi="Times New Roman" w:cs="Times New Roman"/>
            <w:sz w:val="18"/>
            <w:szCs w:val="18"/>
            <w:lang w:val="en-US"/>
            <w:rPrChange w:id="354" w:author="Bowles, Emily" w:date="2019-09-06T18:21:00Z">
              <w:rPr>
                <w:rFonts w:ascii="Times New Roman" w:hAnsi="Times New Roman" w:cs="Times New Roman"/>
                <w:lang w:val="en-US"/>
              </w:rPr>
            </w:rPrChange>
          </w:rPr>
          <w:delText xml:space="preserve">Malsch, </w:delText>
        </w:r>
        <w:r w:rsidRPr="00367FC7" w:rsidDel="00367FC7">
          <w:rPr>
            <w:rFonts w:ascii="Times New Roman" w:hAnsi="Times New Roman" w:cs="Times New Roman"/>
            <w:i/>
            <w:sz w:val="18"/>
            <w:szCs w:val="18"/>
            <w:lang w:val="en-US"/>
            <w:rPrChange w:id="355" w:author="Bowles, Emily" w:date="2019-09-06T18:21:00Z">
              <w:rPr>
                <w:rFonts w:ascii="Times New Roman" w:hAnsi="Times New Roman" w:cs="Times New Roman"/>
                <w:i/>
                <w:lang w:val="en-US"/>
              </w:rPr>
            </w:rPrChange>
          </w:rPr>
          <w:delText>“Lone Wolf” Gonzaullas</w:delText>
        </w:r>
        <w:r w:rsidR="00BC4301" w:rsidRPr="00367FC7" w:rsidDel="00367FC7">
          <w:rPr>
            <w:rFonts w:ascii="Times New Roman" w:hAnsi="Times New Roman" w:cs="Times New Roman"/>
            <w:sz w:val="18"/>
            <w:szCs w:val="18"/>
            <w:lang w:val="en-US"/>
            <w:rPrChange w:id="356" w:author="Bowles, Emily" w:date="2019-09-06T18:21:00Z">
              <w:rPr>
                <w:rFonts w:ascii="Times New Roman" w:hAnsi="Times New Roman" w:cs="Times New Roman"/>
                <w:lang w:val="en-US"/>
              </w:rPr>
            </w:rPrChange>
          </w:rPr>
          <w:delText xml:space="preserve">; </w:delText>
        </w:r>
        <w:r w:rsidR="00BC4301" w:rsidRPr="00367FC7" w:rsidDel="00367FC7">
          <w:rPr>
            <w:rFonts w:ascii="Times New Roman" w:hAnsi="Times New Roman" w:cs="Times New Roman"/>
            <w:sz w:val="18"/>
            <w:szCs w:val="18"/>
            <w:rPrChange w:id="357" w:author="Bowles, Emily" w:date="2019-09-06T18:21:00Z">
              <w:rPr>
                <w:rFonts w:ascii="Times New Roman" w:hAnsi="Times New Roman" w:cs="Times New Roman"/>
              </w:rPr>
            </w:rPrChange>
          </w:rPr>
          <w:delText>The Official Historical Center of the Texas Rangers by Appointment of the State of Texas, Texas State Library and Archives, Waco, Texas.</w:delText>
        </w:r>
      </w:del>
    </w:p>
  </w:footnote>
  <w:footnote w:id="23">
    <w:p w14:paraId="624612F4" w14:textId="12EAB591" w:rsidR="00037C0F" w:rsidRPr="00367FC7" w:rsidDel="00367FC7" w:rsidRDefault="00037C0F">
      <w:pPr>
        <w:pStyle w:val="FootnoteText"/>
        <w:rPr>
          <w:del w:id="359" w:author="Bowles, Emily" w:date="2019-09-06T18:24:00Z"/>
          <w:rFonts w:ascii="Times New Roman" w:hAnsi="Times New Roman" w:cs="Times New Roman"/>
          <w:sz w:val="18"/>
          <w:szCs w:val="18"/>
          <w:lang w:val="en-US"/>
          <w:rPrChange w:id="360" w:author="Bowles, Emily" w:date="2019-09-06T18:21:00Z">
            <w:rPr>
              <w:del w:id="361" w:author="Bowles, Emily" w:date="2019-09-06T18:24:00Z"/>
              <w:rFonts w:ascii="Times New Roman" w:hAnsi="Times New Roman" w:cs="Times New Roman"/>
              <w:lang w:val="en-US"/>
            </w:rPr>
          </w:rPrChange>
        </w:rPr>
      </w:pPr>
      <w:del w:id="362" w:author="Bowles, Emily" w:date="2019-09-06T18:24:00Z">
        <w:r w:rsidRPr="00367FC7" w:rsidDel="00367FC7">
          <w:rPr>
            <w:rStyle w:val="FootnoteReference"/>
            <w:rFonts w:ascii="Times New Roman" w:hAnsi="Times New Roman" w:cs="Times New Roman"/>
            <w:sz w:val="18"/>
            <w:szCs w:val="18"/>
            <w:rPrChange w:id="363"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364" w:author="Bowles, Emily" w:date="2019-09-06T18:21:00Z">
              <w:rPr>
                <w:rFonts w:ascii="Times New Roman" w:hAnsi="Times New Roman" w:cs="Times New Roman"/>
              </w:rPr>
            </w:rPrChange>
          </w:rPr>
          <w:delText xml:space="preserve"> </w:delText>
        </w:r>
        <w:r w:rsidRPr="00367FC7" w:rsidDel="00367FC7">
          <w:rPr>
            <w:rFonts w:ascii="Times New Roman" w:hAnsi="Times New Roman" w:cs="Times New Roman"/>
            <w:sz w:val="18"/>
            <w:szCs w:val="18"/>
            <w:lang w:val="en-US"/>
            <w:rPrChange w:id="365" w:author="Bowles, Emily" w:date="2019-09-06T18:21:00Z">
              <w:rPr>
                <w:rFonts w:ascii="Times New Roman" w:hAnsi="Times New Roman" w:cs="Times New Roman"/>
                <w:lang w:val="en-US"/>
              </w:rPr>
            </w:rPrChange>
          </w:rPr>
          <w:delText xml:space="preserve">Malsch, </w:delText>
        </w:r>
        <w:r w:rsidRPr="00367FC7" w:rsidDel="00367FC7">
          <w:rPr>
            <w:rFonts w:ascii="Times New Roman" w:hAnsi="Times New Roman" w:cs="Times New Roman"/>
            <w:i/>
            <w:sz w:val="18"/>
            <w:szCs w:val="18"/>
            <w:lang w:val="en-US"/>
            <w:rPrChange w:id="366" w:author="Bowles, Emily" w:date="2019-09-06T18:21:00Z">
              <w:rPr>
                <w:rFonts w:ascii="Times New Roman" w:hAnsi="Times New Roman" w:cs="Times New Roman"/>
                <w:i/>
                <w:lang w:val="en-US"/>
              </w:rPr>
            </w:rPrChange>
          </w:rPr>
          <w:delText>“Lone Wolf” Gonzaullas</w:delText>
        </w:r>
        <w:r w:rsidR="00CF6B4F" w:rsidRPr="00367FC7" w:rsidDel="00367FC7">
          <w:rPr>
            <w:rFonts w:ascii="Times New Roman" w:hAnsi="Times New Roman" w:cs="Times New Roman"/>
            <w:sz w:val="18"/>
            <w:szCs w:val="18"/>
            <w:lang w:val="en-US"/>
            <w:rPrChange w:id="367" w:author="Bowles, Emily" w:date="2019-09-06T18:21:00Z">
              <w:rPr>
                <w:rFonts w:ascii="Times New Roman" w:hAnsi="Times New Roman" w:cs="Times New Roman"/>
                <w:lang w:val="en-US"/>
              </w:rPr>
            </w:rPrChange>
          </w:rPr>
          <w:delText xml:space="preserve">, </w:delText>
        </w:r>
      </w:del>
    </w:p>
  </w:footnote>
  <w:footnote w:id="24">
    <w:p w14:paraId="7466CAD8" w14:textId="3ED7A817" w:rsidR="00037C0F" w:rsidRPr="00367FC7" w:rsidRDefault="00037C0F">
      <w:pPr>
        <w:pStyle w:val="FootnoteText"/>
        <w:rPr>
          <w:rFonts w:ascii="Times New Roman" w:hAnsi="Times New Roman" w:cs="Times New Roman"/>
          <w:sz w:val="18"/>
          <w:szCs w:val="18"/>
          <w:lang w:val="en-US"/>
          <w:rPrChange w:id="369"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370"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371" w:author="Bowles, Emily" w:date="2019-09-06T18:21:00Z">
            <w:rPr>
              <w:rFonts w:ascii="Times New Roman" w:hAnsi="Times New Roman" w:cs="Times New Roman"/>
            </w:rPr>
          </w:rPrChange>
        </w:rPr>
        <w:t xml:space="preserve"> </w:t>
      </w:r>
      <w:proofErr w:type="spellStart"/>
      <w:r w:rsidRPr="00367FC7">
        <w:rPr>
          <w:rFonts w:ascii="Times New Roman" w:hAnsi="Times New Roman" w:cs="Times New Roman"/>
          <w:sz w:val="18"/>
          <w:szCs w:val="18"/>
          <w:lang w:val="en-US"/>
          <w:rPrChange w:id="372" w:author="Bowles, Emily" w:date="2019-09-06T18:21:00Z">
            <w:rPr>
              <w:rFonts w:ascii="Times New Roman" w:hAnsi="Times New Roman" w:cs="Times New Roman"/>
              <w:lang w:val="en-US"/>
            </w:rPr>
          </w:rPrChange>
        </w:rPr>
        <w:t>Klumer</w:t>
      </w:r>
      <w:proofErr w:type="spellEnd"/>
      <w:r w:rsidRPr="00367FC7">
        <w:rPr>
          <w:rFonts w:ascii="Times New Roman" w:hAnsi="Times New Roman" w:cs="Times New Roman"/>
          <w:sz w:val="18"/>
          <w:szCs w:val="18"/>
          <w:lang w:val="en-US"/>
          <w:rPrChange w:id="373" w:author="Bowles, Emily" w:date="2019-09-06T18:21:00Z">
            <w:rPr>
              <w:rFonts w:ascii="Times New Roman" w:hAnsi="Times New Roman" w:cs="Times New Roman"/>
              <w:lang w:val="en-US"/>
            </w:rPr>
          </w:rPrChange>
        </w:rPr>
        <w:t xml:space="preserve">, “They Have Gone </w:t>
      </w:r>
      <w:proofErr w:type="gramStart"/>
      <w:r w:rsidRPr="00367FC7">
        <w:rPr>
          <w:rFonts w:ascii="Times New Roman" w:hAnsi="Times New Roman" w:cs="Times New Roman"/>
          <w:sz w:val="18"/>
          <w:szCs w:val="18"/>
          <w:lang w:val="en-US"/>
          <w:rPrChange w:id="374" w:author="Bowles, Emily" w:date="2019-09-06T18:21:00Z">
            <w:rPr>
              <w:rFonts w:ascii="Times New Roman" w:hAnsi="Times New Roman" w:cs="Times New Roman"/>
              <w:lang w:val="en-US"/>
            </w:rPr>
          </w:rPrChange>
        </w:rPr>
        <w:t>From</w:t>
      </w:r>
      <w:proofErr w:type="gramEnd"/>
      <w:r w:rsidRPr="00367FC7">
        <w:rPr>
          <w:rFonts w:ascii="Times New Roman" w:hAnsi="Times New Roman" w:cs="Times New Roman"/>
          <w:sz w:val="18"/>
          <w:szCs w:val="18"/>
          <w:lang w:val="en-US"/>
          <w:rPrChange w:id="375" w:author="Bowles, Emily" w:date="2019-09-06T18:21:00Z">
            <w:rPr>
              <w:rFonts w:ascii="Times New Roman" w:hAnsi="Times New Roman" w:cs="Times New Roman"/>
              <w:lang w:val="en-US"/>
            </w:rPr>
          </w:rPrChange>
        </w:rPr>
        <w:t xml:space="preserve"> Sherman</w:t>
      </w:r>
      <w:r w:rsidR="00CF6B4F" w:rsidRPr="00367FC7">
        <w:rPr>
          <w:rFonts w:ascii="Times New Roman" w:hAnsi="Times New Roman" w:cs="Times New Roman"/>
          <w:sz w:val="18"/>
          <w:szCs w:val="18"/>
          <w:lang w:val="en-US"/>
          <w:rPrChange w:id="376" w:author="Bowles, Emily" w:date="2019-09-06T18:21:00Z">
            <w:rPr>
              <w:rFonts w:ascii="Times New Roman" w:hAnsi="Times New Roman" w:cs="Times New Roman"/>
              <w:lang w:val="en-US"/>
            </w:rPr>
          </w:rPrChange>
        </w:rPr>
        <w:t>,</w:t>
      </w:r>
      <w:r w:rsidRPr="00367FC7">
        <w:rPr>
          <w:rFonts w:ascii="Times New Roman" w:hAnsi="Times New Roman" w:cs="Times New Roman"/>
          <w:sz w:val="18"/>
          <w:szCs w:val="18"/>
          <w:lang w:val="en-US"/>
          <w:rPrChange w:id="377" w:author="Bowles, Emily" w:date="2019-09-06T18:21:00Z">
            <w:rPr>
              <w:rFonts w:ascii="Times New Roman" w:hAnsi="Times New Roman" w:cs="Times New Roman"/>
              <w:lang w:val="en-US"/>
            </w:rPr>
          </w:rPrChange>
        </w:rPr>
        <w:t>”</w:t>
      </w:r>
      <w:r w:rsidR="00CF6B4F" w:rsidRPr="00367FC7">
        <w:rPr>
          <w:rFonts w:ascii="Times New Roman" w:hAnsi="Times New Roman" w:cs="Times New Roman"/>
          <w:sz w:val="18"/>
          <w:szCs w:val="18"/>
          <w:lang w:val="en-US"/>
          <w:rPrChange w:id="378" w:author="Bowles, Emily" w:date="2019-09-06T18:21:00Z">
            <w:rPr>
              <w:rFonts w:ascii="Times New Roman" w:hAnsi="Times New Roman" w:cs="Times New Roman"/>
              <w:lang w:val="en-US"/>
            </w:rPr>
          </w:rPrChange>
        </w:rPr>
        <w:t xml:space="preserve"> </w:t>
      </w:r>
    </w:p>
  </w:footnote>
  <w:footnote w:id="25">
    <w:p w14:paraId="7883511C" w14:textId="1A2B5F2C" w:rsidR="00037C0F" w:rsidRPr="00367FC7" w:rsidRDefault="00037C0F" w:rsidP="00CF6B4F">
      <w:pPr>
        <w:spacing w:line="240" w:lineRule="auto"/>
        <w:rPr>
          <w:rFonts w:ascii="Times New Roman" w:eastAsia="Times New Roman" w:hAnsi="Times New Roman" w:cs="Times New Roman"/>
          <w:color w:val="000000" w:themeColor="text1"/>
          <w:sz w:val="18"/>
          <w:szCs w:val="18"/>
          <w:rPrChange w:id="382" w:author="Bowles, Emily" w:date="2019-09-06T18:21:00Z">
            <w:rPr>
              <w:rFonts w:ascii="Times New Roman" w:eastAsia="Times New Roman" w:hAnsi="Times New Roman" w:cs="Times New Roman"/>
              <w:color w:val="000000" w:themeColor="text1"/>
              <w:sz w:val="24"/>
              <w:szCs w:val="24"/>
            </w:rPr>
          </w:rPrChange>
        </w:rPr>
      </w:pPr>
      <w:r w:rsidRPr="00367FC7">
        <w:rPr>
          <w:rStyle w:val="FootnoteReference"/>
          <w:rFonts w:ascii="Times New Roman" w:hAnsi="Times New Roman" w:cs="Times New Roman"/>
          <w:sz w:val="18"/>
          <w:szCs w:val="18"/>
          <w:rPrChange w:id="383" w:author="Bowles, Emily" w:date="2019-09-06T18:21:00Z">
            <w:rPr>
              <w:rStyle w:val="FootnoteReference"/>
              <w:rFonts w:ascii="Times New Roman" w:hAnsi="Times New Roman" w:cs="Times New Roman"/>
              <w:sz w:val="20"/>
              <w:szCs w:val="20"/>
            </w:rPr>
          </w:rPrChange>
        </w:rPr>
        <w:footnoteRef/>
      </w:r>
      <w:r w:rsidRPr="00367FC7">
        <w:rPr>
          <w:rFonts w:ascii="Times New Roman" w:hAnsi="Times New Roman" w:cs="Times New Roman"/>
          <w:sz w:val="18"/>
          <w:szCs w:val="18"/>
          <w:rPrChange w:id="384" w:author="Bowles, Emily" w:date="2019-09-06T18:21:00Z">
            <w:rPr>
              <w:rFonts w:ascii="Times New Roman" w:hAnsi="Times New Roman" w:cs="Times New Roman"/>
              <w:sz w:val="20"/>
              <w:szCs w:val="20"/>
            </w:rPr>
          </w:rPrChange>
        </w:rPr>
        <w:t xml:space="preserve"> This treatment of the account of the “Sherman Affair” relies on the dissertation of former University of North Texas, Donna </w:t>
      </w:r>
      <w:proofErr w:type="spellStart"/>
      <w:r w:rsidRPr="00367FC7">
        <w:rPr>
          <w:rFonts w:ascii="Times New Roman" w:hAnsi="Times New Roman" w:cs="Times New Roman"/>
          <w:sz w:val="18"/>
          <w:szCs w:val="18"/>
          <w:lang w:val="en-US"/>
          <w:rPrChange w:id="385" w:author="Bowles, Emily" w:date="2019-09-06T18:21:00Z">
            <w:rPr>
              <w:rFonts w:ascii="Times New Roman" w:hAnsi="Times New Roman" w:cs="Times New Roman"/>
              <w:sz w:val="20"/>
              <w:szCs w:val="20"/>
              <w:lang w:val="en-US"/>
            </w:rPr>
          </w:rPrChange>
        </w:rPr>
        <w:t>K</w:t>
      </w:r>
      <w:r w:rsidR="004354EE" w:rsidRPr="00367FC7">
        <w:rPr>
          <w:rFonts w:ascii="Times New Roman" w:hAnsi="Times New Roman" w:cs="Times New Roman"/>
          <w:sz w:val="18"/>
          <w:szCs w:val="18"/>
          <w:lang w:val="en-US"/>
          <w:rPrChange w:id="386" w:author="Bowles, Emily" w:date="2019-09-06T18:21:00Z">
            <w:rPr>
              <w:rFonts w:ascii="Times New Roman" w:hAnsi="Times New Roman" w:cs="Times New Roman"/>
              <w:sz w:val="20"/>
              <w:szCs w:val="20"/>
              <w:lang w:val="en-US"/>
            </w:rPr>
          </w:rPrChange>
        </w:rPr>
        <w:t>um</w:t>
      </w:r>
      <w:r w:rsidRPr="00367FC7">
        <w:rPr>
          <w:rFonts w:ascii="Times New Roman" w:hAnsi="Times New Roman" w:cs="Times New Roman"/>
          <w:sz w:val="18"/>
          <w:szCs w:val="18"/>
          <w:lang w:val="en-US"/>
          <w:rPrChange w:id="387" w:author="Bowles, Emily" w:date="2019-09-06T18:21:00Z">
            <w:rPr>
              <w:rFonts w:ascii="Times New Roman" w:hAnsi="Times New Roman" w:cs="Times New Roman"/>
              <w:sz w:val="20"/>
              <w:szCs w:val="20"/>
              <w:lang w:val="en-US"/>
            </w:rPr>
          </w:rPrChange>
        </w:rPr>
        <w:t>ler</w:t>
      </w:r>
      <w:proofErr w:type="spellEnd"/>
      <w:r w:rsidRPr="00367FC7">
        <w:rPr>
          <w:rFonts w:ascii="Times New Roman" w:hAnsi="Times New Roman" w:cs="Times New Roman"/>
          <w:sz w:val="18"/>
          <w:szCs w:val="18"/>
          <w:lang w:val="en-US"/>
          <w:rPrChange w:id="388" w:author="Bowles, Emily" w:date="2019-09-06T18:21:00Z">
            <w:rPr>
              <w:rFonts w:ascii="Times New Roman" w:hAnsi="Times New Roman" w:cs="Times New Roman"/>
              <w:sz w:val="20"/>
              <w:szCs w:val="20"/>
              <w:lang w:val="en-US"/>
            </w:rPr>
          </w:rPrChange>
        </w:rPr>
        <w:t xml:space="preserve">, “They Have Gone From Sherman” and the following newspapers: </w:t>
      </w:r>
      <w:r w:rsidRPr="00367FC7">
        <w:rPr>
          <w:rFonts w:ascii="Times New Roman" w:eastAsia="Times New Roman" w:hAnsi="Times New Roman" w:cs="Times New Roman"/>
          <w:i/>
          <w:color w:val="000000" w:themeColor="text1"/>
          <w:sz w:val="18"/>
          <w:szCs w:val="18"/>
          <w:rPrChange w:id="389" w:author="Bowles, Emily" w:date="2019-09-06T18:21:00Z">
            <w:rPr>
              <w:rFonts w:ascii="Times New Roman" w:eastAsia="Times New Roman" w:hAnsi="Times New Roman" w:cs="Times New Roman"/>
              <w:i/>
              <w:color w:val="000000" w:themeColor="text1"/>
              <w:sz w:val="20"/>
              <w:szCs w:val="20"/>
            </w:rPr>
          </w:rPrChange>
        </w:rPr>
        <w:t>Dallas Herald,</w:t>
      </w:r>
      <w:r w:rsidRPr="00367FC7">
        <w:rPr>
          <w:rFonts w:ascii="Times New Roman" w:eastAsia="Times New Roman" w:hAnsi="Times New Roman" w:cs="Times New Roman"/>
          <w:i/>
          <w:color w:val="000000" w:themeColor="text1"/>
          <w:sz w:val="18"/>
          <w:szCs w:val="18"/>
          <w:rPrChange w:id="390" w:author="Bowles, Emily" w:date="2019-09-06T18:21:00Z">
            <w:rPr>
              <w:rFonts w:ascii="Times New Roman" w:eastAsia="Times New Roman" w:hAnsi="Times New Roman" w:cs="Times New Roman"/>
              <w:i/>
              <w:color w:val="000000" w:themeColor="text1"/>
              <w:sz w:val="24"/>
              <w:szCs w:val="24"/>
            </w:rPr>
          </w:rPrChange>
        </w:rPr>
        <w:t xml:space="preserve"> </w:t>
      </w:r>
      <w:r w:rsidRPr="00367FC7">
        <w:rPr>
          <w:rFonts w:ascii="Times New Roman" w:eastAsia="Times New Roman" w:hAnsi="Times New Roman" w:cs="Times New Roman"/>
          <w:i/>
          <w:color w:val="000000" w:themeColor="text1"/>
          <w:sz w:val="18"/>
          <w:szCs w:val="18"/>
          <w:rPrChange w:id="391" w:author="Bowles, Emily" w:date="2019-09-06T18:21:00Z">
            <w:rPr>
              <w:rFonts w:ascii="Times New Roman" w:eastAsia="Times New Roman" w:hAnsi="Times New Roman" w:cs="Times New Roman"/>
              <w:i/>
              <w:color w:val="000000" w:themeColor="text1"/>
              <w:sz w:val="20"/>
              <w:szCs w:val="20"/>
            </w:rPr>
          </w:rPrChange>
        </w:rPr>
        <w:t xml:space="preserve">Dallas News, The Dallas Morning News, The Denison Herald, Denton Record Chronicle, Gainesville Daily Register, San Antonio Express, Sherman Courier, Sherman Daily Democrat, Sherman Daily Register, </w:t>
      </w:r>
      <w:r w:rsidRPr="00367FC7">
        <w:rPr>
          <w:rFonts w:ascii="Times New Roman" w:eastAsia="Times New Roman" w:hAnsi="Times New Roman" w:cs="Times New Roman"/>
          <w:color w:val="000000" w:themeColor="text1"/>
          <w:sz w:val="18"/>
          <w:szCs w:val="18"/>
          <w:rPrChange w:id="392" w:author="Bowles, Emily" w:date="2019-09-06T18:21:00Z">
            <w:rPr>
              <w:rFonts w:ascii="Times New Roman" w:eastAsia="Times New Roman" w:hAnsi="Times New Roman" w:cs="Times New Roman"/>
              <w:color w:val="000000" w:themeColor="text1"/>
              <w:sz w:val="20"/>
              <w:szCs w:val="20"/>
            </w:rPr>
          </w:rPrChange>
        </w:rPr>
        <w:t>and the</w:t>
      </w:r>
      <w:r w:rsidRPr="00367FC7">
        <w:rPr>
          <w:rFonts w:ascii="Times New Roman" w:eastAsia="Times New Roman" w:hAnsi="Times New Roman" w:cs="Times New Roman"/>
          <w:i/>
          <w:color w:val="000000" w:themeColor="text1"/>
          <w:sz w:val="18"/>
          <w:szCs w:val="18"/>
          <w:rPrChange w:id="393" w:author="Bowles, Emily" w:date="2019-09-06T18:21:00Z">
            <w:rPr>
              <w:rFonts w:ascii="Times New Roman" w:eastAsia="Times New Roman" w:hAnsi="Times New Roman" w:cs="Times New Roman"/>
              <w:i/>
              <w:color w:val="000000" w:themeColor="text1"/>
              <w:sz w:val="20"/>
              <w:szCs w:val="20"/>
            </w:rPr>
          </w:rPrChange>
        </w:rPr>
        <w:t xml:space="preserve"> Sherman Democrat. </w:t>
      </w:r>
      <w:proofErr w:type="gramStart"/>
      <w:r w:rsidR="00BC4301" w:rsidRPr="00367FC7">
        <w:rPr>
          <w:rFonts w:ascii="Times New Roman" w:eastAsia="Times New Roman" w:hAnsi="Times New Roman" w:cs="Times New Roman"/>
          <w:color w:val="000000" w:themeColor="text1"/>
          <w:sz w:val="18"/>
          <w:szCs w:val="18"/>
          <w:rPrChange w:id="394" w:author="Bowles, Emily" w:date="2019-09-06T18:21:00Z">
            <w:rPr>
              <w:rFonts w:ascii="Times New Roman" w:eastAsia="Times New Roman" w:hAnsi="Times New Roman" w:cs="Times New Roman"/>
              <w:color w:val="000000" w:themeColor="text1"/>
              <w:sz w:val="20"/>
              <w:szCs w:val="20"/>
            </w:rPr>
          </w:rPrChange>
        </w:rPr>
        <w:t>May,</w:t>
      </w:r>
      <w:proofErr w:type="gramEnd"/>
      <w:r w:rsidR="00BC4301" w:rsidRPr="00367FC7">
        <w:rPr>
          <w:rFonts w:ascii="Times New Roman" w:eastAsia="Times New Roman" w:hAnsi="Times New Roman" w:cs="Times New Roman"/>
          <w:color w:val="000000" w:themeColor="text1"/>
          <w:sz w:val="18"/>
          <w:szCs w:val="18"/>
          <w:rPrChange w:id="395" w:author="Bowles, Emily" w:date="2019-09-06T18:21:00Z">
            <w:rPr>
              <w:rFonts w:ascii="Times New Roman" w:eastAsia="Times New Roman" w:hAnsi="Times New Roman" w:cs="Times New Roman"/>
              <w:color w:val="000000" w:themeColor="text1"/>
              <w:sz w:val="20"/>
              <w:szCs w:val="20"/>
            </w:rPr>
          </w:rPrChange>
        </w:rPr>
        <w:t xml:space="preserve"> 1930. </w:t>
      </w:r>
    </w:p>
  </w:footnote>
  <w:footnote w:id="26">
    <w:p w14:paraId="00000033" w14:textId="55CAC5F1" w:rsidR="00037C0F" w:rsidRPr="00367FC7" w:rsidRDefault="00037C0F">
      <w:pPr>
        <w:spacing w:line="240" w:lineRule="auto"/>
        <w:rPr>
          <w:rFonts w:ascii="Times New Roman" w:hAnsi="Times New Roman" w:cs="Times New Roman"/>
          <w:sz w:val="18"/>
          <w:szCs w:val="18"/>
          <w:rPrChange w:id="399"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400"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401" w:author="Bowles, Emily" w:date="2019-09-06T18:21:00Z">
            <w:rPr>
              <w:rFonts w:ascii="Times New Roman" w:hAnsi="Times New Roman" w:cs="Times New Roman"/>
              <w:sz w:val="20"/>
              <w:szCs w:val="20"/>
            </w:rPr>
          </w:rPrChange>
        </w:rPr>
        <w:t xml:space="preserve"> </w:t>
      </w:r>
      <w:proofErr w:type="spellStart"/>
      <w:r w:rsidRPr="00367FC7">
        <w:rPr>
          <w:rFonts w:ascii="Times New Roman" w:hAnsi="Times New Roman" w:cs="Times New Roman"/>
          <w:sz w:val="18"/>
          <w:szCs w:val="18"/>
          <w:lang w:val="en-US"/>
          <w:rPrChange w:id="402" w:author="Bowles, Emily" w:date="2019-09-06T18:21:00Z">
            <w:rPr>
              <w:rFonts w:ascii="Times New Roman" w:hAnsi="Times New Roman" w:cs="Times New Roman"/>
              <w:sz w:val="20"/>
              <w:szCs w:val="20"/>
              <w:lang w:val="en-US"/>
            </w:rPr>
          </w:rPrChange>
        </w:rPr>
        <w:t>Klumer</w:t>
      </w:r>
      <w:proofErr w:type="spellEnd"/>
      <w:r w:rsidRPr="00367FC7">
        <w:rPr>
          <w:rFonts w:ascii="Times New Roman" w:hAnsi="Times New Roman" w:cs="Times New Roman"/>
          <w:sz w:val="18"/>
          <w:szCs w:val="18"/>
          <w:lang w:val="en-US"/>
          <w:rPrChange w:id="403" w:author="Bowles, Emily" w:date="2019-09-06T18:21:00Z">
            <w:rPr>
              <w:rFonts w:ascii="Times New Roman" w:hAnsi="Times New Roman" w:cs="Times New Roman"/>
              <w:sz w:val="20"/>
              <w:szCs w:val="20"/>
              <w:lang w:val="en-US"/>
            </w:rPr>
          </w:rPrChange>
        </w:rPr>
        <w:t xml:space="preserve">, “They Have Gone </w:t>
      </w:r>
      <w:proofErr w:type="gramStart"/>
      <w:r w:rsidRPr="00367FC7">
        <w:rPr>
          <w:rFonts w:ascii="Times New Roman" w:hAnsi="Times New Roman" w:cs="Times New Roman"/>
          <w:sz w:val="18"/>
          <w:szCs w:val="18"/>
          <w:lang w:val="en-US"/>
          <w:rPrChange w:id="404" w:author="Bowles, Emily" w:date="2019-09-06T18:21:00Z">
            <w:rPr>
              <w:rFonts w:ascii="Times New Roman" w:hAnsi="Times New Roman" w:cs="Times New Roman"/>
              <w:sz w:val="20"/>
              <w:szCs w:val="20"/>
              <w:lang w:val="en-US"/>
            </w:rPr>
          </w:rPrChange>
        </w:rPr>
        <w:t>From</w:t>
      </w:r>
      <w:proofErr w:type="gramEnd"/>
      <w:r w:rsidRPr="00367FC7">
        <w:rPr>
          <w:rFonts w:ascii="Times New Roman" w:hAnsi="Times New Roman" w:cs="Times New Roman"/>
          <w:sz w:val="18"/>
          <w:szCs w:val="18"/>
          <w:lang w:val="en-US"/>
          <w:rPrChange w:id="405" w:author="Bowles, Emily" w:date="2019-09-06T18:21:00Z">
            <w:rPr>
              <w:rFonts w:ascii="Times New Roman" w:hAnsi="Times New Roman" w:cs="Times New Roman"/>
              <w:sz w:val="20"/>
              <w:szCs w:val="20"/>
              <w:lang w:val="en-US"/>
            </w:rPr>
          </w:rPrChange>
        </w:rPr>
        <w:t xml:space="preserve"> Sherman</w:t>
      </w:r>
      <w:r w:rsidR="00CF6B4F" w:rsidRPr="00367FC7">
        <w:rPr>
          <w:rFonts w:ascii="Times New Roman" w:hAnsi="Times New Roman" w:cs="Times New Roman"/>
          <w:sz w:val="18"/>
          <w:szCs w:val="18"/>
          <w:lang w:val="en-US"/>
          <w:rPrChange w:id="406" w:author="Bowles, Emily" w:date="2019-09-06T18:21:00Z">
            <w:rPr>
              <w:rFonts w:ascii="Times New Roman" w:hAnsi="Times New Roman" w:cs="Times New Roman"/>
              <w:sz w:val="20"/>
              <w:szCs w:val="20"/>
              <w:lang w:val="en-US"/>
            </w:rPr>
          </w:rPrChange>
        </w:rPr>
        <w:t>,</w:t>
      </w:r>
      <w:r w:rsidRPr="00367FC7">
        <w:rPr>
          <w:rFonts w:ascii="Times New Roman" w:hAnsi="Times New Roman" w:cs="Times New Roman"/>
          <w:sz w:val="18"/>
          <w:szCs w:val="18"/>
          <w:lang w:val="en-US"/>
          <w:rPrChange w:id="407" w:author="Bowles, Emily" w:date="2019-09-06T18:21:00Z">
            <w:rPr>
              <w:rFonts w:ascii="Times New Roman" w:hAnsi="Times New Roman" w:cs="Times New Roman"/>
              <w:sz w:val="20"/>
              <w:szCs w:val="20"/>
              <w:lang w:val="en-US"/>
            </w:rPr>
          </w:rPrChange>
        </w:rPr>
        <w:t>”</w:t>
      </w:r>
      <w:r w:rsidR="00CF6B4F" w:rsidRPr="00367FC7">
        <w:rPr>
          <w:rFonts w:ascii="Times New Roman" w:hAnsi="Times New Roman" w:cs="Times New Roman"/>
          <w:sz w:val="18"/>
          <w:szCs w:val="18"/>
          <w:lang w:val="en-US"/>
          <w:rPrChange w:id="408" w:author="Bowles, Emily" w:date="2019-09-06T18:21:00Z">
            <w:rPr>
              <w:rFonts w:ascii="Times New Roman" w:hAnsi="Times New Roman" w:cs="Times New Roman"/>
              <w:sz w:val="20"/>
              <w:szCs w:val="20"/>
              <w:lang w:val="en-US"/>
            </w:rPr>
          </w:rPrChange>
        </w:rPr>
        <w:t xml:space="preserve"> </w:t>
      </w:r>
    </w:p>
  </w:footnote>
  <w:footnote w:id="27">
    <w:p w14:paraId="00000034" w14:textId="40119AF0" w:rsidR="00037C0F" w:rsidRPr="00367FC7" w:rsidRDefault="00037C0F">
      <w:pPr>
        <w:spacing w:line="240" w:lineRule="auto"/>
        <w:rPr>
          <w:rFonts w:ascii="Times New Roman" w:hAnsi="Times New Roman" w:cs="Times New Roman"/>
          <w:sz w:val="18"/>
          <w:szCs w:val="18"/>
          <w:rPrChange w:id="409"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410"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411" w:author="Bowles, Emily" w:date="2019-09-06T18:21:00Z">
            <w:rPr>
              <w:rFonts w:ascii="Times New Roman" w:hAnsi="Times New Roman" w:cs="Times New Roman"/>
              <w:sz w:val="20"/>
              <w:szCs w:val="20"/>
            </w:rPr>
          </w:rPrChange>
        </w:rPr>
        <w:t xml:space="preserve"> </w:t>
      </w:r>
      <w:proofErr w:type="spellStart"/>
      <w:r w:rsidRPr="00367FC7">
        <w:rPr>
          <w:rFonts w:ascii="Times New Roman" w:hAnsi="Times New Roman" w:cs="Times New Roman"/>
          <w:sz w:val="18"/>
          <w:szCs w:val="18"/>
          <w:lang w:val="en-US"/>
          <w:rPrChange w:id="412" w:author="Bowles, Emily" w:date="2019-09-06T18:21:00Z">
            <w:rPr>
              <w:rFonts w:ascii="Times New Roman" w:hAnsi="Times New Roman" w:cs="Times New Roman"/>
              <w:sz w:val="20"/>
              <w:szCs w:val="20"/>
              <w:lang w:val="en-US"/>
            </w:rPr>
          </w:rPrChange>
        </w:rPr>
        <w:t>K</w:t>
      </w:r>
      <w:r w:rsidR="002D0B51" w:rsidRPr="00367FC7">
        <w:rPr>
          <w:rFonts w:ascii="Times New Roman" w:hAnsi="Times New Roman" w:cs="Times New Roman"/>
          <w:sz w:val="18"/>
          <w:szCs w:val="18"/>
          <w:lang w:val="en-US"/>
          <w:rPrChange w:id="413" w:author="Bowles, Emily" w:date="2019-09-06T18:21:00Z">
            <w:rPr>
              <w:rFonts w:ascii="Times New Roman" w:hAnsi="Times New Roman" w:cs="Times New Roman"/>
              <w:sz w:val="20"/>
              <w:szCs w:val="20"/>
              <w:lang w:val="en-US"/>
            </w:rPr>
          </w:rPrChange>
        </w:rPr>
        <w:t>uml</w:t>
      </w:r>
      <w:r w:rsidRPr="00367FC7">
        <w:rPr>
          <w:rFonts w:ascii="Times New Roman" w:hAnsi="Times New Roman" w:cs="Times New Roman"/>
          <w:sz w:val="18"/>
          <w:szCs w:val="18"/>
          <w:lang w:val="en-US"/>
          <w:rPrChange w:id="414" w:author="Bowles, Emily" w:date="2019-09-06T18:21:00Z">
            <w:rPr>
              <w:rFonts w:ascii="Times New Roman" w:hAnsi="Times New Roman" w:cs="Times New Roman"/>
              <w:sz w:val="20"/>
              <w:szCs w:val="20"/>
              <w:lang w:val="en-US"/>
            </w:rPr>
          </w:rPrChange>
        </w:rPr>
        <w:t>er</w:t>
      </w:r>
      <w:proofErr w:type="spellEnd"/>
      <w:r w:rsidRPr="00367FC7">
        <w:rPr>
          <w:rFonts w:ascii="Times New Roman" w:hAnsi="Times New Roman" w:cs="Times New Roman"/>
          <w:sz w:val="18"/>
          <w:szCs w:val="18"/>
          <w:lang w:val="en-US"/>
          <w:rPrChange w:id="415" w:author="Bowles, Emily" w:date="2019-09-06T18:21:00Z">
            <w:rPr>
              <w:rFonts w:ascii="Times New Roman" w:hAnsi="Times New Roman" w:cs="Times New Roman"/>
              <w:sz w:val="20"/>
              <w:szCs w:val="20"/>
              <w:lang w:val="en-US"/>
            </w:rPr>
          </w:rPrChange>
        </w:rPr>
        <w:t xml:space="preserve">, “They Have Gone </w:t>
      </w:r>
      <w:proofErr w:type="gramStart"/>
      <w:r w:rsidRPr="00367FC7">
        <w:rPr>
          <w:rFonts w:ascii="Times New Roman" w:hAnsi="Times New Roman" w:cs="Times New Roman"/>
          <w:sz w:val="18"/>
          <w:szCs w:val="18"/>
          <w:lang w:val="en-US"/>
          <w:rPrChange w:id="416" w:author="Bowles, Emily" w:date="2019-09-06T18:21:00Z">
            <w:rPr>
              <w:rFonts w:ascii="Times New Roman" w:hAnsi="Times New Roman" w:cs="Times New Roman"/>
              <w:sz w:val="20"/>
              <w:szCs w:val="20"/>
              <w:lang w:val="en-US"/>
            </w:rPr>
          </w:rPrChange>
        </w:rPr>
        <w:t>From</w:t>
      </w:r>
      <w:proofErr w:type="gramEnd"/>
      <w:r w:rsidRPr="00367FC7">
        <w:rPr>
          <w:rFonts w:ascii="Times New Roman" w:hAnsi="Times New Roman" w:cs="Times New Roman"/>
          <w:sz w:val="18"/>
          <w:szCs w:val="18"/>
          <w:lang w:val="en-US"/>
          <w:rPrChange w:id="417" w:author="Bowles, Emily" w:date="2019-09-06T18:21:00Z">
            <w:rPr>
              <w:rFonts w:ascii="Times New Roman" w:hAnsi="Times New Roman" w:cs="Times New Roman"/>
              <w:sz w:val="20"/>
              <w:szCs w:val="20"/>
              <w:lang w:val="en-US"/>
            </w:rPr>
          </w:rPrChange>
        </w:rPr>
        <w:t xml:space="preserve"> Sherman</w:t>
      </w:r>
      <w:r w:rsidR="00CF6B4F" w:rsidRPr="00367FC7">
        <w:rPr>
          <w:rFonts w:ascii="Times New Roman" w:hAnsi="Times New Roman" w:cs="Times New Roman"/>
          <w:sz w:val="18"/>
          <w:szCs w:val="18"/>
          <w:lang w:val="en-US"/>
          <w:rPrChange w:id="418" w:author="Bowles, Emily" w:date="2019-09-06T18:21:00Z">
            <w:rPr>
              <w:rFonts w:ascii="Times New Roman" w:hAnsi="Times New Roman" w:cs="Times New Roman"/>
              <w:sz w:val="20"/>
              <w:szCs w:val="20"/>
              <w:lang w:val="en-US"/>
            </w:rPr>
          </w:rPrChange>
        </w:rPr>
        <w:t>,</w:t>
      </w:r>
      <w:r w:rsidRPr="00367FC7">
        <w:rPr>
          <w:rFonts w:ascii="Times New Roman" w:hAnsi="Times New Roman" w:cs="Times New Roman"/>
          <w:sz w:val="18"/>
          <w:szCs w:val="18"/>
          <w:lang w:val="en-US"/>
          <w:rPrChange w:id="419" w:author="Bowles, Emily" w:date="2019-09-06T18:21:00Z">
            <w:rPr>
              <w:rFonts w:ascii="Times New Roman" w:hAnsi="Times New Roman" w:cs="Times New Roman"/>
              <w:sz w:val="20"/>
              <w:szCs w:val="20"/>
              <w:lang w:val="en-US"/>
            </w:rPr>
          </w:rPrChange>
        </w:rPr>
        <w:t>”</w:t>
      </w:r>
      <w:r w:rsidR="00CF6B4F" w:rsidRPr="00367FC7">
        <w:rPr>
          <w:rFonts w:ascii="Times New Roman" w:hAnsi="Times New Roman" w:cs="Times New Roman"/>
          <w:sz w:val="18"/>
          <w:szCs w:val="18"/>
          <w:lang w:val="en-US"/>
          <w:rPrChange w:id="420" w:author="Bowles, Emily" w:date="2019-09-06T18:21:00Z">
            <w:rPr>
              <w:rFonts w:ascii="Times New Roman" w:hAnsi="Times New Roman" w:cs="Times New Roman"/>
              <w:sz w:val="20"/>
              <w:szCs w:val="20"/>
              <w:lang w:val="en-US"/>
            </w:rPr>
          </w:rPrChange>
        </w:rPr>
        <w:t xml:space="preserve"> </w:t>
      </w:r>
      <w:r w:rsidR="00BC4301" w:rsidRPr="00367FC7">
        <w:rPr>
          <w:rFonts w:ascii="Times New Roman" w:hAnsi="Times New Roman" w:cs="Times New Roman"/>
          <w:sz w:val="18"/>
          <w:szCs w:val="18"/>
          <w:rPrChange w:id="421" w:author="Bowles, Emily" w:date="2019-09-06T18:21:00Z">
            <w:rPr>
              <w:rFonts w:ascii="Times New Roman" w:hAnsi="Times New Roman" w:cs="Times New Roman"/>
              <w:sz w:val="20"/>
              <w:szCs w:val="20"/>
            </w:rPr>
          </w:rPrChange>
        </w:rPr>
        <w:t xml:space="preserve">(Context); </w:t>
      </w:r>
      <w:r w:rsidRPr="00367FC7">
        <w:rPr>
          <w:rFonts w:ascii="Times New Roman" w:hAnsi="Times New Roman" w:cs="Times New Roman"/>
          <w:sz w:val="18"/>
          <w:szCs w:val="18"/>
          <w:rPrChange w:id="422" w:author="Bowles, Emily" w:date="2019-09-06T18:21:00Z">
            <w:rPr>
              <w:rFonts w:ascii="Times New Roman" w:hAnsi="Times New Roman" w:cs="Times New Roman"/>
              <w:sz w:val="20"/>
              <w:szCs w:val="20"/>
            </w:rPr>
          </w:rPrChange>
        </w:rPr>
        <w:t>Gordon and Jenkins, “</w:t>
      </w:r>
      <w:r w:rsidRPr="00367FC7">
        <w:rPr>
          <w:rFonts w:ascii="Times New Roman" w:hAnsi="Times New Roman" w:cs="Times New Roman"/>
          <w:i/>
          <w:sz w:val="18"/>
          <w:szCs w:val="18"/>
          <w:rPrChange w:id="423" w:author="Bowles, Emily" w:date="2019-09-06T18:21:00Z">
            <w:rPr>
              <w:rFonts w:ascii="Times New Roman" w:hAnsi="Times New Roman" w:cs="Times New Roman"/>
              <w:i/>
              <w:sz w:val="20"/>
              <w:szCs w:val="20"/>
            </w:rPr>
          </w:rPrChange>
        </w:rPr>
        <w:t>I’m Frank Hamer,”</w:t>
      </w:r>
      <w:r w:rsidRPr="00367FC7">
        <w:rPr>
          <w:rFonts w:ascii="Times New Roman" w:hAnsi="Times New Roman" w:cs="Times New Roman"/>
          <w:sz w:val="18"/>
          <w:szCs w:val="18"/>
          <w:rPrChange w:id="424" w:author="Bowles, Emily" w:date="2019-09-06T18:21:00Z">
            <w:rPr>
              <w:rFonts w:ascii="Times New Roman" w:hAnsi="Times New Roman" w:cs="Times New Roman"/>
              <w:sz w:val="20"/>
              <w:szCs w:val="20"/>
            </w:rPr>
          </w:rPrChange>
        </w:rPr>
        <w:t>164</w:t>
      </w:r>
      <w:r w:rsidR="00CF6B4F" w:rsidRPr="00367FC7">
        <w:rPr>
          <w:rFonts w:ascii="Times New Roman" w:hAnsi="Times New Roman" w:cs="Times New Roman"/>
          <w:sz w:val="18"/>
          <w:szCs w:val="18"/>
          <w:rPrChange w:id="425" w:author="Bowles, Emily" w:date="2019-09-06T18:21:00Z">
            <w:rPr>
              <w:rFonts w:ascii="Times New Roman" w:hAnsi="Times New Roman" w:cs="Times New Roman"/>
              <w:sz w:val="20"/>
              <w:szCs w:val="20"/>
            </w:rPr>
          </w:rPrChange>
        </w:rPr>
        <w:t xml:space="preserve"> </w:t>
      </w:r>
      <w:r w:rsidR="00BC4301" w:rsidRPr="00367FC7">
        <w:rPr>
          <w:rFonts w:ascii="Times New Roman" w:hAnsi="Times New Roman" w:cs="Times New Roman"/>
          <w:sz w:val="18"/>
          <w:szCs w:val="18"/>
          <w:rPrChange w:id="426" w:author="Bowles, Emily" w:date="2019-09-06T18:21:00Z">
            <w:rPr>
              <w:rFonts w:ascii="Times New Roman" w:hAnsi="Times New Roman" w:cs="Times New Roman"/>
              <w:sz w:val="20"/>
              <w:szCs w:val="20"/>
            </w:rPr>
          </w:rPrChange>
        </w:rPr>
        <w:t>(Quote).</w:t>
      </w:r>
    </w:p>
  </w:footnote>
  <w:footnote w:id="28">
    <w:p w14:paraId="7A726B06" w14:textId="50F17E87" w:rsidR="00037C0F" w:rsidRPr="00367FC7" w:rsidRDefault="00037C0F">
      <w:pPr>
        <w:pStyle w:val="FootnoteText"/>
        <w:rPr>
          <w:i/>
          <w:sz w:val="18"/>
          <w:szCs w:val="18"/>
          <w:lang w:val="en-US"/>
          <w:rPrChange w:id="428" w:author="Bowles, Emily" w:date="2019-09-06T18:21:00Z">
            <w:rPr>
              <w:i/>
              <w:lang w:val="en-US"/>
            </w:rPr>
          </w:rPrChange>
        </w:rPr>
      </w:pPr>
      <w:r w:rsidRPr="00367FC7">
        <w:rPr>
          <w:rStyle w:val="FootnoteReference"/>
          <w:rFonts w:ascii="Times New Roman" w:hAnsi="Times New Roman" w:cs="Times New Roman"/>
          <w:sz w:val="18"/>
          <w:szCs w:val="18"/>
          <w:rPrChange w:id="429"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430" w:author="Bowles, Emily" w:date="2019-09-06T18:21:00Z">
            <w:rPr>
              <w:rFonts w:ascii="Times New Roman" w:hAnsi="Times New Roman" w:cs="Times New Roman"/>
            </w:rPr>
          </w:rPrChange>
        </w:rPr>
        <w:t xml:space="preserve"> Gordon and Jenkins, “</w:t>
      </w:r>
      <w:r w:rsidRPr="00367FC7">
        <w:rPr>
          <w:rFonts w:ascii="Times New Roman" w:hAnsi="Times New Roman" w:cs="Times New Roman"/>
          <w:i/>
          <w:sz w:val="18"/>
          <w:szCs w:val="18"/>
          <w:rPrChange w:id="431" w:author="Bowles, Emily" w:date="2019-09-06T18:21:00Z">
            <w:rPr>
              <w:rFonts w:ascii="Times New Roman" w:hAnsi="Times New Roman" w:cs="Times New Roman"/>
              <w:i/>
            </w:rPr>
          </w:rPrChange>
        </w:rPr>
        <w:t>I’m Frank Hamer,”</w:t>
      </w:r>
      <w:r w:rsidR="00BC4301" w:rsidRPr="00367FC7">
        <w:rPr>
          <w:rFonts w:ascii="Times New Roman" w:hAnsi="Times New Roman" w:cs="Times New Roman"/>
          <w:sz w:val="18"/>
          <w:szCs w:val="18"/>
          <w:rPrChange w:id="432" w:author="Bowles, Emily" w:date="2019-09-06T18:21:00Z">
            <w:rPr>
              <w:rFonts w:ascii="Times New Roman" w:hAnsi="Times New Roman" w:cs="Times New Roman"/>
            </w:rPr>
          </w:rPrChange>
        </w:rPr>
        <w:t>;</w:t>
      </w:r>
      <w:r w:rsidRPr="00367FC7">
        <w:rPr>
          <w:rFonts w:ascii="Times New Roman" w:hAnsi="Times New Roman" w:cs="Times New Roman"/>
          <w:i/>
          <w:sz w:val="18"/>
          <w:szCs w:val="18"/>
          <w:rPrChange w:id="433" w:author="Bowles, Emily" w:date="2019-09-06T18:21:00Z">
            <w:rPr>
              <w:rFonts w:ascii="Times New Roman" w:hAnsi="Times New Roman" w:cs="Times New Roman"/>
              <w:i/>
            </w:rPr>
          </w:rPrChange>
        </w:rPr>
        <w:t xml:space="preserve"> </w:t>
      </w:r>
      <w:proofErr w:type="spellStart"/>
      <w:r w:rsidRPr="00367FC7">
        <w:rPr>
          <w:rFonts w:ascii="Times New Roman" w:hAnsi="Times New Roman" w:cs="Times New Roman"/>
          <w:sz w:val="18"/>
          <w:szCs w:val="18"/>
          <w:rPrChange w:id="434" w:author="Bowles, Emily" w:date="2019-09-06T18:21:00Z">
            <w:rPr>
              <w:rFonts w:ascii="Times New Roman" w:hAnsi="Times New Roman" w:cs="Times New Roman"/>
            </w:rPr>
          </w:rPrChange>
        </w:rPr>
        <w:t>Boessenecker</w:t>
      </w:r>
      <w:proofErr w:type="spellEnd"/>
      <w:r w:rsidRPr="00367FC7">
        <w:rPr>
          <w:rFonts w:ascii="Times New Roman" w:hAnsi="Times New Roman" w:cs="Times New Roman"/>
          <w:sz w:val="18"/>
          <w:szCs w:val="18"/>
          <w:rPrChange w:id="435" w:author="Bowles, Emily" w:date="2019-09-06T18:21:00Z">
            <w:rPr>
              <w:rFonts w:ascii="Times New Roman" w:hAnsi="Times New Roman" w:cs="Times New Roman"/>
            </w:rPr>
          </w:rPrChange>
        </w:rPr>
        <w:t xml:space="preserve">, </w:t>
      </w:r>
      <w:r w:rsidRPr="00367FC7">
        <w:rPr>
          <w:rFonts w:ascii="Times New Roman" w:hAnsi="Times New Roman" w:cs="Times New Roman"/>
          <w:i/>
          <w:sz w:val="18"/>
          <w:szCs w:val="18"/>
          <w:rPrChange w:id="436" w:author="Bowles, Emily" w:date="2019-09-06T18:21:00Z">
            <w:rPr>
              <w:rFonts w:ascii="Times New Roman" w:hAnsi="Times New Roman" w:cs="Times New Roman"/>
              <w:i/>
            </w:rPr>
          </w:rPrChange>
        </w:rPr>
        <w:t>Texas Ranger</w:t>
      </w:r>
      <w:r w:rsidR="00BC4301" w:rsidRPr="00367FC7">
        <w:rPr>
          <w:rFonts w:ascii="Times New Roman" w:hAnsi="Times New Roman" w:cs="Times New Roman"/>
          <w:sz w:val="18"/>
          <w:szCs w:val="18"/>
          <w:rPrChange w:id="437" w:author="Bowles, Emily" w:date="2019-09-06T18:21:00Z">
            <w:rPr>
              <w:rFonts w:ascii="Times New Roman" w:hAnsi="Times New Roman" w:cs="Times New Roman"/>
            </w:rPr>
          </w:rPrChange>
        </w:rPr>
        <w:t>.</w:t>
      </w:r>
    </w:p>
  </w:footnote>
  <w:footnote w:id="29">
    <w:p w14:paraId="00000037" w14:textId="066CBFD8" w:rsidR="00037C0F" w:rsidRPr="00367FC7" w:rsidRDefault="00037C0F" w:rsidP="0080350B">
      <w:pPr>
        <w:spacing w:line="240" w:lineRule="auto"/>
        <w:rPr>
          <w:rFonts w:ascii="Times New Roman" w:hAnsi="Times New Roman" w:cs="Times New Roman"/>
          <w:sz w:val="18"/>
          <w:szCs w:val="18"/>
          <w:rPrChange w:id="438"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439"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440" w:author="Bowles, Emily" w:date="2019-09-06T18:21:00Z">
            <w:rPr>
              <w:rFonts w:ascii="Times New Roman" w:hAnsi="Times New Roman" w:cs="Times New Roman"/>
              <w:sz w:val="20"/>
              <w:szCs w:val="20"/>
            </w:rPr>
          </w:rPrChange>
        </w:rPr>
        <w:t xml:space="preserve"> Gordon and Jenkins, “</w:t>
      </w:r>
      <w:r w:rsidRPr="00367FC7">
        <w:rPr>
          <w:rFonts w:ascii="Times New Roman" w:hAnsi="Times New Roman" w:cs="Times New Roman"/>
          <w:i/>
          <w:sz w:val="18"/>
          <w:szCs w:val="18"/>
          <w:rPrChange w:id="441" w:author="Bowles, Emily" w:date="2019-09-06T18:21:00Z">
            <w:rPr>
              <w:rFonts w:ascii="Times New Roman" w:hAnsi="Times New Roman" w:cs="Times New Roman"/>
              <w:i/>
              <w:sz w:val="20"/>
              <w:szCs w:val="20"/>
            </w:rPr>
          </w:rPrChange>
        </w:rPr>
        <w:t>I’m Frank Hamer,</w:t>
      </w:r>
      <w:r w:rsidR="00CF6B4F" w:rsidRPr="00367FC7">
        <w:rPr>
          <w:rFonts w:ascii="Times New Roman" w:hAnsi="Times New Roman" w:cs="Times New Roman"/>
          <w:sz w:val="18"/>
          <w:szCs w:val="18"/>
          <w:rPrChange w:id="442" w:author="Bowles, Emily" w:date="2019-09-06T18:21:00Z">
            <w:rPr>
              <w:rFonts w:ascii="Times New Roman" w:hAnsi="Times New Roman" w:cs="Times New Roman"/>
              <w:sz w:val="20"/>
              <w:szCs w:val="20"/>
            </w:rPr>
          </w:rPrChange>
        </w:rPr>
        <w:t xml:space="preserve"> 167.</w:t>
      </w:r>
    </w:p>
  </w:footnote>
  <w:footnote w:id="30">
    <w:p w14:paraId="00000036" w14:textId="7E71B53C" w:rsidR="00037C0F" w:rsidRPr="00367FC7" w:rsidRDefault="00037C0F">
      <w:pPr>
        <w:spacing w:line="240" w:lineRule="auto"/>
        <w:rPr>
          <w:rFonts w:ascii="Times New Roman" w:hAnsi="Times New Roman" w:cs="Times New Roman"/>
          <w:sz w:val="18"/>
          <w:szCs w:val="18"/>
          <w:rPrChange w:id="443"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444"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445" w:author="Bowles, Emily" w:date="2019-09-06T18:21:00Z">
            <w:rPr>
              <w:rFonts w:ascii="Times New Roman" w:hAnsi="Times New Roman" w:cs="Times New Roman"/>
              <w:sz w:val="20"/>
              <w:szCs w:val="20"/>
            </w:rPr>
          </w:rPrChange>
        </w:rPr>
        <w:t xml:space="preserve"> The role of the Texas Rangers is covered extensively in </w:t>
      </w:r>
      <w:proofErr w:type="spellStart"/>
      <w:r w:rsidRPr="00367FC7">
        <w:rPr>
          <w:rFonts w:ascii="Times New Roman" w:hAnsi="Times New Roman" w:cs="Times New Roman"/>
          <w:sz w:val="18"/>
          <w:szCs w:val="18"/>
          <w:rPrChange w:id="446" w:author="Bowles, Emily" w:date="2019-09-06T18:21:00Z">
            <w:rPr>
              <w:rFonts w:ascii="Times New Roman" w:hAnsi="Times New Roman" w:cs="Times New Roman"/>
              <w:sz w:val="20"/>
              <w:szCs w:val="20"/>
            </w:rPr>
          </w:rPrChange>
        </w:rPr>
        <w:t>K</w:t>
      </w:r>
      <w:r w:rsidR="002D0B51" w:rsidRPr="00367FC7">
        <w:rPr>
          <w:rFonts w:ascii="Times New Roman" w:hAnsi="Times New Roman" w:cs="Times New Roman"/>
          <w:sz w:val="18"/>
          <w:szCs w:val="18"/>
          <w:rPrChange w:id="447" w:author="Bowles, Emily" w:date="2019-09-06T18:21:00Z">
            <w:rPr>
              <w:rFonts w:ascii="Times New Roman" w:hAnsi="Times New Roman" w:cs="Times New Roman"/>
              <w:sz w:val="20"/>
              <w:szCs w:val="20"/>
            </w:rPr>
          </w:rPrChange>
        </w:rPr>
        <w:t>um</w:t>
      </w:r>
      <w:r w:rsidRPr="00367FC7">
        <w:rPr>
          <w:rFonts w:ascii="Times New Roman" w:hAnsi="Times New Roman" w:cs="Times New Roman"/>
          <w:sz w:val="18"/>
          <w:szCs w:val="18"/>
          <w:rPrChange w:id="448" w:author="Bowles, Emily" w:date="2019-09-06T18:21:00Z">
            <w:rPr>
              <w:rFonts w:ascii="Times New Roman" w:hAnsi="Times New Roman" w:cs="Times New Roman"/>
              <w:sz w:val="20"/>
              <w:szCs w:val="20"/>
            </w:rPr>
          </w:rPrChange>
        </w:rPr>
        <w:t>ler</w:t>
      </w:r>
      <w:proofErr w:type="spellEnd"/>
      <w:r w:rsidRPr="00367FC7">
        <w:rPr>
          <w:rFonts w:ascii="Times New Roman" w:hAnsi="Times New Roman" w:cs="Times New Roman"/>
          <w:sz w:val="18"/>
          <w:szCs w:val="18"/>
          <w:rPrChange w:id="449" w:author="Bowles, Emily" w:date="2019-09-06T18:21:00Z">
            <w:rPr>
              <w:rFonts w:ascii="Times New Roman" w:hAnsi="Times New Roman" w:cs="Times New Roman"/>
              <w:sz w:val="20"/>
              <w:szCs w:val="20"/>
            </w:rPr>
          </w:rPrChange>
        </w:rPr>
        <w:t xml:space="preserve">, “They Have Gone from Sherman”; the Texas State Archives, Adjutant General Department Records, The Sherman Affair, May 9-June 11, 1930, Texas State Archives, Austin, Texas, as well as briefly described in some of the personal correspondence of Hamer and </w:t>
      </w:r>
      <w:proofErr w:type="spellStart"/>
      <w:r w:rsidRPr="00367FC7">
        <w:rPr>
          <w:rFonts w:ascii="Times New Roman" w:hAnsi="Times New Roman" w:cs="Times New Roman"/>
          <w:sz w:val="18"/>
          <w:szCs w:val="18"/>
          <w:rPrChange w:id="450" w:author="Bowles, Emily" w:date="2019-09-06T18:21:00Z">
            <w:rPr>
              <w:rFonts w:ascii="Times New Roman" w:hAnsi="Times New Roman" w:cs="Times New Roman"/>
              <w:sz w:val="20"/>
              <w:szCs w:val="20"/>
            </w:rPr>
          </w:rPrChange>
        </w:rPr>
        <w:t>Gonzaullas</w:t>
      </w:r>
      <w:proofErr w:type="spellEnd"/>
      <w:r w:rsidRPr="00367FC7">
        <w:rPr>
          <w:rFonts w:ascii="Times New Roman" w:hAnsi="Times New Roman" w:cs="Times New Roman"/>
          <w:sz w:val="18"/>
          <w:szCs w:val="18"/>
          <w:rPrChange w:id="451" w:author="Bowles, Emily" w:date="2019-09-06T18:21:00Z">
            <w:rPr>
              <w:rFonts w:ascii="Times New Roman" w:hAnsi="Times New Roman" w:cs="Times New Roman"/>
              <w:sz w:val="20"/>
              <w:szCs w:val="20"/>
            </w:rPr>
          </w:rPrChange>
        </w:rPr>
        <w:t xml:space="preserve"> found in The Official Historical Center of the Texas Rangers by Appointment of the State of Texas, Texas State Library and Archives, Waco, Texas, United States. </w:t>
      </w:r>
    </w:p>
  </w:footnote>
  <w:footnote w:id="31">
    <w:p w14:paraId="00000039" w14:textId="3AC10B45" w:rsidR="00037C0F" w:rsidRPr="00367FC7" w:rsidRDefault="00037C0F">
      <w:pPr>
        <w:spacing w:line="240" w:lineRule="auto"/>
        <w:rPr>
          <w:rFonts w:ascii="Times New Roman" w:hAnsi="Times New Roman" w:cs="Times New Roman"/>
          <w:sz w:val="18"/>
          <w:szCs w:val="18"/>
          <w:rPrChange w:id="459"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460"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461" w:author="Bowles, Emily" w:date="2019-09-06T18:21:00Z">
            <w:rPr>
              <w:rFonts w:ascii="Times New Roman" w:hAnsi="Times New Roman" w:cs="Times New Roman"/>
              <w:sz w:val="20"/>
              <w:szCs w:val="20"/>
            </w:rPr>
          </w:rPrChange>
        </w:rPr>
        <w:t xml:space="preserve"> </w:t>
      </w:r>
      <w:proofErr w:type="spellStart"/>
      <w:r w:rsidRPr="00367FC7">
        <w:rPr>
          <w:rFonts w:ascii="Times New Roman" w:hAnsi="Times New Roman" w:cs="Times New Roman"/>
          <w:sz w:val="18"/>
          <w:szCs w:val="18"/>
          <w:lang w:val="en-US"/>
          <w:rPrChange w:id="462" w:author="Bowles, Emily" w:date="2019-09-06T18:21:00Z">
            <w:rPr>
              <w:rFonts w:ascii="Times New Roman" w:hAnsi="Times New Roman" w:cs="Times New Roman"/>
              <w:sz w:val="20"/>
              <w:szCs w:val="20"/>
              <w:lang w:val="en-US"/>
            </w:rPr>
          </w:rPrChange>
        </w:rPr>
        <w:t>Malsch</w:t>
      </w:r>
      <w:proofErr w:type="spellEnd"/>
      <w:r w:rsidRPr="00367FC7">
        <w:rPr>
          <w:rFonts w:ascii="Times New Roman" w:hAnsi="Times New Roman" w:cs="Times New Roman"/>
          <w:sz w:val="18"/>
          <w:szCs w:val="18"/>
          <w:lang w:val="en-US"/>
          <w:rPrChange w:id="463" w:author="Bowles, Emily" w:date="2019-09-06T18:21:00Z">
            <w:rPr>
              <w:rFonts w:ascii="Times New Roman" w:hAnsi="Times New Roman" w:cs="Times New Roman"/>
              <w:sz w:val="20"/>
              <w:szCs w:val="20"/>
              <w:lang w:val="en-US"/>
            </w:rPr>
          </w:rPrChange>
        </w:rPr>
        <w:t xml:space="preserve">, </w:t>
      </w:r>
      <w:r w:rsidRPr="00367FC7">
        <w:rPr>
          <w:rFonts w:ascii="Times New Roman" w:hAnsi="Times New Roman" w:cs="Times New Roman"/>
          <w:i/>
          <w:sz w:val="18"/>
          <w:szCs w:val="18"/>
          <w:lang w:val="en-US"/>
          <w:rPrChange w:id="464" w:author="Bowles, Emily" w:date="2019-09-06T18:21:00Z">
            <w:rPr>
              <w:rFonts w:ascii="Times New Roman" w:hAnsi="Times New Roman" w:cs="Times New Roman"/>
              <w:i/>
              <w:sz w:val="20"/>
              <w:szCs w:val="20"/>
              <w:lang w:val="en-US"/>
            </w:rPr>
          </w:rPrChange>
        </w:rPr>
        <w:t xml:space="preserve">“Lone Wolf” </w:t>
      </w:r>
      <w:proofErr w:type="spellStart"/>
      <w:r w:rsidRPr="00367FC7">
        <w:rPr>
          <w:rFonts w:ascii="Times New Roman" w:hAnsi="Times New Roman" w:cs="Times New Roman"/>
          <w:i/>
          <w:sz w:val="18"/>
          <w:szCs w:val="18"/>
          <w:lang w:val="en-US"/>
          <w:rPrChange w:id="465" w:author="Bowles, Emily" w:date="2019-09-06T18:21:00Z">
            <w:rPr>
              <w:rFonts w:ascii="Times New Roman" w:hAnsi="Times New Roman" w:cs="Times New Roman"/>
              <w:i/>
              <w:sz w:val="20"/>
              <w:szCs w:val="20"/>
              <w:lang w:val="en-US"/>
            </w:rPr>
          </w:rPrChange>
        </w:rPr>
        <w:t>Gonzaullas</w:t>
      </w:r>
      <w:proofErr w:type="spellEnd"/>
      <w:r w:rsidR="00CF6B4F" w:rsidRPr="00367FC7">
        <w:rPr>
          <w:rFonts w:ascii="Times New Roman" w:hAnsi="Times New Roman" w:cs="Times New Roman"/>
          <w:sz w:val="18"/>
          <w:szCs w:val="18"/>
          <w:lang w:val="en-US"/>
          <w:rPrChange w:id="466" w:author="Bowles, Emily" w:date="2019-09-06T18:21:00Z">
            <w:rPr>
              <w:rFonts w:ascii="Times New Roman" w:hAnsi="Times New Roman" w:cs="Times New Roman"/>
              <w:sz w:val="20"/>
              <w:szCs w:val="20"/>
              <w:lang w:val="en-US"/>
            </w:rPr>
          </w:rPrChange>
        </w:rPr>
        <w:t xml:space="preserve">, </w:t>
      </w:r>
    </w:p>
  </w:footnote>
  <w:footnote w:id="32">
    <w:p w14:paraId="0000003A" w14:textId="1876220D" w:rsidR="00037C0F" w:rsidRPr="00367FC7" w:rsidRDefault="00037C0F">
      <w:pPr>
        <w:spacing w:line="240" w:lineRule="auto"/>
        <w:rPr>
          <w:rFonts w:ascii="Times New Roman" w:hAnsi="Times New Roman" w:cs="Times New Roman"/>
          <w:sz w:val="18"/>
          <w:szCs w:val="18"/>
          <w:rPrChange w:id="467"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468"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469" w:author="Bowles, Emily" w:date="2019-09-06T18:21:00Z">
            <w:rPr>
              <w:rFonts w:ascii="Times New Roman" w:hAnsi="Times New Roman" w:cs="Times New Roman"/>
              <w:sz w:val="20"/>
              <w:szCs w:val="20"/>
            </w:rPr>
          </w:rPrChange>
        </w:rPr>
        <w:t xml:space="preserve"> </w:t>
      </w:r>
      <w:proofErr w:type="spellStart"/>
      <w:r w:rsidRPr="00367FC7">
        <w:rPr>
          <w:rFonts w:ascii="Times New Roman" w:hAnsi="Times New Roman" w:cs="Times New Roman"/>
          <w:sz w:val="18"/>
          <w:szCs w:val="18"/>
          <w:rPrChange w:id="470" w:author="Bowles, Emily" w:date="2019-09-06T18:21:00Z">
            <w:rPr>
              <w:rFonts w:ascii="Times New Roman" w:hAnsi="Times New Roman" w:cs="Times New Roman"/>
              <w:sz w:val="20"/>
              <w:szCs w:val="20"/>
            </w:rPr>
          </w:rPrChange>
        </w:rPr>
        <w:t>Klumer</w:t>
      </w:r>
      <w:proofErr w:type="spellEnd"/>
      <w:r w:rsidRPr="00367FC7">
        <w:rPr>
          <w:rFonts w:ascii="Times New Roman" w:hAnsi="Times New Roman" w:cs="Times New Roman"/>
          <w:sz w:val="18"/>
          <w:szCs w:val="18"/>
          <w:rPrChange w:id="471" w:author="Bowles, Emily" w:date="2019-09-06T18:21:00Z">
            <w:rPr>
              <w:rFonts w:ascii="Times New Roman" w:hAnsi="Times New Roman" w:cs="Times New Roman"/>
              <w:sz w:val="20"/>
              <w:szCs w:val="20"/>
            </w:rPr>
          </w:rPrChange>
        </w:rPr>
        <w:t>, “They Have Gone from Sherman</w:t>
      </w:r>
      <w:r w:rsidR="00CF6B4F" w:rsidRPr="00367FC7">
        <w:rPr>
          <w:rFonts w:ascii="Times New Roman" w:hAnsi="Times New Roman" w:cs="Times New Roman"/>
          <w:sz w:val="18"/>
          <w:szCs w:val="18"/>
          <w:rPrChange w:id="472" w:author="Bowles, Emily" w:date="2019-09-06T18:21:00Z">
            <w:rPr>
              <w:rFonts w:ascii="Times New Roman" w:hAnsi="Times New Roman" w:cs="Times New Roman"/>
              <w:sz w:val="20"/>
              <w:szCs w:val="20"/>
            </w:rPr>
          </w:rPrChange>
        </w:rPr>
        <w:t>,</w:t>
      </w:r>
      <w:r w:rsidRPr="00367FC7">
        <w:rPr>
          <w:rFonts w:ascii="Times New Roman" w:hAnsi="Times New Roman" w:cs="Times New Roman"/>
          <w:sz w:val="18"/>
          <w:szCs w:val="18"/>
          <w:rPrChange w:id="473" w:author="Bowles, Emily" w:date="2019-09-06T18:21:00Z">
            <w:rPr>
              <w:rFonts w:ascii="Times New Roman" w:hAnsi="Times New Roman" w:cs="Times New Roman"/>
              <w:sz w:val="20"/>
              <w:szCs w:val="20"/>
            </w:rPr>
          </w:rPrChange>
        </w:rPr>
        <w:t>”; the Texas State Archives, Adjutant General Department Records, The Sherman Affair, May 9-June 11, 1930, Texas State Archives, Austin, Texas; The Official Historical Center of the Texas Rangers by Appointment of the State of Texas, Texas State Library and Archives, Waco, Texas.</w:t>
      </w:r>
    </w:p>
  </w:footnote>
  <w:footnote w:id="33">
    <w:p w14:paraId="15F3978E" w14:textId="0B7773E7" w:rsidR="00037C0F" w:rsidRPr="00367FC7" w:rsidRDefault="00037C0F">
      <w:pPr>
        <w:pStyle w:val="FootnoteText"/>
        <w:rPr>
          <w:rFonts w:ascii="Times New Roman" w:hAnsi="Times New Roman" w:cs="Times New Roman"/>
          <w:sz w:val="18"/>
          <w:szCs w:val="18"/>
          <w:lang w:val="en-US"/>
          <w:rPrChange w:id="480" w:author="Bowles, Emily" w:date="2019-09-06T18:21:00Z">
            <w:rPr>
              <w:rFonts w:ascii="Times New Roman" w:hAnsi="Times New Roman" w:cs="Times New Roman"/>
              <w:lang w:val="en-US"/>
            </w:rPr>
          </w:rPrChange>
        </w:rPr>
      </w:pPr>
      <w:r w:rsidRPr="00367FC7">
        <w:rPr>
          <w:rStyle w:val="FootnoteReference"/>
          <w:rFonts w:ascii="Times New Roman" w:hAnsi="Times New Roman" w:cs="Times New Roman"/>
          <w:sz w:val="18"/>
          <w:szCs w:val="18"/>
          <w:rPrChange w:id="481" w:author="Bowles, Emily" w:date="2019-09-06T18:21:00Z">
            <w:rPr>
              <w:rStyle w:val="FootnoteReference"/>
              <w:rFonts w:ascii="Times New Roman" w:hAnsi="Times New Roman" w:cs="Times New Roman"/>
            </w:rPr>
          </w:rPrChange>
        </w:rPr>
        <w:footnoteRef/>
      </w:r>
      <w:r w:rsidRPr="00367FC7">
        <w:rPr>
          <w:rFonts w:ascii="Times New Roman" w:hAnsi="Times New Roman" w:cs="Times New Roman"/>
          <w:sz w:val="18"/>
          <w:szCs w:val="18"/>
          <w:rPrChange w:id="482" w:author="Bowles, Emily" w:date="2019-09-06T18:21:00Z">
            <w:rPr>
              <w:rFonts w:ascii="Times New Roman" w:hAnsi="Times New Roman" w:cs="Times New Roman"/>
            </w:rPr>
          </w:rPrChange>
        </w:rPr>
        <w:t xml:space="preserve"> </w:t>
      </w:r>
      <w:r w:rsidRPr="00367FC7">
        <w:rPr>
          <w:rFonts w:ascii="Times New Roman" w:hAnsi="Times New Roman" w:cs="Times New Roman"/>
          <w:sz w:val="18"/>
          <w:szCs w:val="18"/>
          <w:lang w:val="en-US"/>
          <w:rPrChange w:id="483" w:author="Bowles, Emily" w:date="2019-09-06T18:21:00Z">
            <w:rPr>
              <w:rFonts w:ascii="Times New Roman" w:hAnsi="Times New Roman" w:cs="Times New Roman"/>
              <w:lang w:val="en-US"/>
            </w:rPr>
          </w:rPrChange>
        </w:rPr>
        <w:t xml:space="preserve">The following area newspapers covered accounts of the imposition of martial law: </w:t>
      </w:r>
      <w:r w:rsidRPr="00367FC7">
        <w:rPr>
          <w:rFonts w:ascii="Times New Roman" w:eastAsia="Times New Roman" w:hAnsi="Times New Roman" w:cs="Times New Roman"/>
          <w:i/>
          <w:color w:val="000000" w:themeColor="text1"/>
          <w:sz w:val="18"/>
          <w:szCs w:val="18"/>
          <w:rPrChange w:id="484" w:author="Bowles, Emily" w:date="2019-09-06T18:21:00Z">
            <w:rPr>
              <w:rFonts w:ascii="Times New Roman" w:eastAsia="Times New Roman" w:hAnsi="Times New Roman" w:cs="Times New Roman"/>
              <w:i/>
              <w:color w:val="000000" w:themeColor="text1"/>
            </w:rPr>
          </w:rPrChange>
        </w:rPr>
        <w:t xml:space="preserve">Dallas Herald, The Dallas Morning News, The Denison Herald, Denton Record Chronicle, Gainesville Daily Register, Sherman Courier, Sherman Daily Democrat, Sherman Daily Register, </w:t>
      </w:r>
      <w:r w:rsidRPr="00367FC7">
        <w:rPr>
          <w:rFonts w:ascii="Times New Roman" w:eastAsia="Times New Roman" w:hAnsi="Times New Roman" w:cs="Times New Roman"/>
          <w:color w:val="000000" w:themeColor="text1"/>
          <w:sz w:val="18"/>
          <w:szCs w:val="18"/>
          <w:rPrChange w:id="485" w:author="Bowles, Emily" w:date="2019-09-06T18:21:00Z">
            <w:rPr>
              <w:rFonts w:ascii="Times New Roman" w:eastAsia="Times New Roman" w:hAnsi="Times New Roman" w:cs="Times New Roman"/>
              <w:color w:val="000000" w:themeColor="text1"/>
            </w:rPr>
          </w:rPrChange>
        </w:rPr>
        <w:t>and the</w:t>
      </w:r>
      <w:r w:rsidRPr="00367FC7">
        <w:rPr>
          <w:rFonts w:ascii="Times New Roman" w:eastAsia="Times New Roman" w:hAnsi="Times New Roman" w:cs="Times New Roman"/>
          <w:i/>
          <w:color w:val="000000" w:themeColor="text1"/>
          <w:sz w:val="18"/>
          <w:szCs w:val="18"/>
          <w:rPrChange w:id="486" w:author="Bowles, Emily" w:date="2019-09-06T18:21:00Z">
            <w:rPr>
              <w:rFonts w:ascii="Times New Roman" w:eastAsia="Times New Roman" w:hAnsi="Times New Roman" w:cs="Times New Roman"/>
              <w:i/>
              <w:color w:val="000000" w:themeColor="text1"/>
            </w:rPr>
          </w:rPrChange>
        </w:rPr>
        <w:t xml:space="preserve"> Sherman Democrat.</w:t>
      </w:r>
      <w:r w:rsidRPr="00367FC7">
        <w:rPr>
          <w:rFonts w:ascii="Times New Roman" w:hAnsi="Times New Roman" w:cs="Times New Roman"/>
          <w:sz w:val="18"/>
          <w:szCs w:val="18"/>
          <w:lang w:val="en-US"/>
          <w:rPrChange w:id="487" w:author="Bowles, Emily" w:date="2019-09-06T18:21:00Z">
            <w:rPr>
              <w:rFonts w:ascii="Times New Roman" w:hAnsi="Times New Roman" w:cs="Times New Roman"/>
              <w:lang w:val="en-US"/>
            </w:rPr>
          </w:rPrChange>
        </w:rPr>
        <w:t xml:space="preserve"> </w:t>
      </w:r>
      <w:proofErr w:type="gramStart"/>
      <w:r w:rsidR="00BC4301" w:rsidRPr="00367FC7">
        <w:rPr>
          <w:rFonts w:ascii="Times New Roman" w:hAnsi="Times New Roman" w:cs="Times New Roman"/>
          <w:sz w:val="18"/>
          <w:szCs w:val="18"/>
          <w:lang w:val="en-US"/>
          <w:rPrChange w:id="488" w:author="Bowles, Emily" w:date="2019-09-06T18:21:00Z">
            <w:rPr>
              <w:rFonts w:ascii="Times New Roman" w:hAnsi="Times New Roman" w:cs="Times New Roman"/>
              <w:lang w:val="en-US"/>
            </w:rPr>
          </w:rPrChange>
        </w:rPr>
        <w:t>May,</w:t>
      </w:r>
      <w:proofErr w:type="gramEnd"/>
      <w:r w:rsidR="00BC4301" w:rsidRPr="00367FC7">
        <w:rPr>
          <w:rFonts w:ascii="Times New Roman" w:hAnsi="Times New Roman" w:cs="Times New Roman"/>
          <w:sz w:val="18"/>
          <w:szCs w:val="18"/>
          <w:lang w:val="en-US"/>
          <w:rPrChange w:id="489" w:author="Bowles, Emily" w:date="2019-09-06T18:21:00Z">
            <w:rPr>
              <w:rFonts w:ascii="Times New Roman" w:hAnsi="Times New Roman" w:cs="Times New Roman"/>
              <w:lang w:val="en-US"/>
            </w:rPr>
          </w:rPrChange>
        </w:rPr>
        <w:t xml:space="preserve"> 1930.</w:t>
      </w:r>
    </w:p>
  </w:footnote>
  <w:footnote w:id="34">
    <w:p w14:paraId="3894C63E" w14:textId="2C244495" w:rsidR="00037C0F" w:rsidRPr="00367FC7" w:rsidDel="00367FC7" w:rsidRDefault="00037C0F">
      <w:pPr>
        <w:pStyle w:val="FootnoteText"/>
        <w:rPr>
          <w:del w:id="495" w:author="Bowles, Emily" w:date="2019-09-06T19:09:00Z"/>
          <w:rFonts w:ascii="Times New Roman" w:hAnsi="Times New Roman" w:cs="Times New Roman"/>
          <w:sz w:val="18"/>
          <w:szCs w:val="18"/>
          <w:lang w:val="en-US"/>
          <w:rPrChange w:id="496" w:author="Bowles, Emily" w:date="2019-09-06T18:21:00Z">
            <w:rPr>
              <w:del w:id="497" w:author="Bowles, Emily" w:date="2019-09-06T19:09:00Z"/>
              <w:rFonts w:ascii="Times New Roman" w:hAnsi="Times New Roman" w:cs="Times New Roman"/>
              <w:lang w:val="en-US"/>
            </w:rPr>
          </w:rPrChange>
        </w:rPr>
      </w:pPr>
      <w:del w:id="498" w:author="Bowles, Emily" w:date="2019-09-06T19:09:00Z">
        <w:r w:rsidRPr="00367FC7" w:rsidDel="00367FC7">
          <w:rPr>
            <w:rStyle w:val="FootnoteReference"/>
            <w:rFonts w:ascii="Times New Roman" w:hAnsi="Times New Roman" w:cs="Times New Roman"/>
            <w:sz w:val="18"/>
            <w:szCs w:val="18"/>
            <w:rPrChange w:id="499" w:author="Bowles, Emily" w:date="2019-09-06T18:21:00Z">
              <w:rPr>
                <w:rStyle w:val="FootnoteReference"/>
                <w:rFonts w:ascii="Times New Roman" w:hAnsi="Times New Roman" w:cs="Times New Roman"/>
              </w:rPr>
            </w:rPrChange>
          </w:rPr>
          <w:footnoteRef/>
        </w:r>
        <w:r w:rsidRPr="00367FC7" w:rsidDel="00367FC7">
          <w:rPr>
            <w:rFonts w:ascii="Times New Roman" w:hAnsi="Times New Roman" w:cs="Times New Roman"/>
            <w:sz w:val="18"/>
            <w:szCs w:val="18"/>
            <w:rPrChange w:id="500" w:author="Bowles, Emily" w:date="2019-09-06T18:21:00Z">
              <w:rPr>
                <w:rFonts w:ascii="Times New Roman" w:hAnsi="Times New Roman" w:cs="Times New Roman"/>
              </w:rPr>
            </w:rPrChange>
          </w:rPr>
          <w:delText xml:space="preserve"> The following newspapers covered the lifting of martial law in Sherman and the muddled reputation of the town following the events of the “Sherman Affair”: </w:delText>
        </w:r>
        <w:r w:rsidRPr="00367FC7" w:rsidDel="00367FC7">
          <w:rPr>
            <w:rFonts w:ascii="Times New Roman" w:eastAsia="Times New Roman" w:hAnsi="Times New Roman" w:cs="Times New Roman"/>
            <w:i/>
            <w:color w:val="000000" w:themeColor="text1"/>
            <w:sz w:val="18"/>
            <w:szCs w:val="18"/>
            <w:rPrChange w:id="501" w:author="Bowles, Emily" w:date="2019-09-06T18:21:00Z">
              <w:rPr>
                <w:rFonts w:ascii="Times New Roman" w:eastAsia="Times New Roman" w:hAnsi="Times New Roman" w:cs="Times New Roman"/>
                <w:i/>
                <w:color w:val="000000" w:themeColor="text1"/>
              </w:rPr>
            </w:rPrChange>
          </w:rPr>
          <w:delText xml:space="preserve">Dallas Herald, The Dallas Morning News, The Denison Herald, Denton Record Chronicle, Gainesville Daily Register, Sherman Courier, Sherman Daily Democrat, Sherman Daily Register, </w:delText>
        </w:r>
        <w:r w:rsidRPr="00367FC7" w:rsidDel="00367FC7">
          <w:rPr>
            <w:rFonts w:ascii="Times New Roman" w:eastAsia="Times New Roman" w:hAnsi="Times New Roman" w:cs="Times New Roman"/>
            <w:color w:val="000000" w:themeColor="text1"/>
            <w:sz w:val="18"/>
            <w:szCs w:val="18"/>
            <w:rPrChange w:id="502" w:author="Bowles, Emily" w:date="2019-09-06T18:21:00Z">
              <w:rPr>
                <w:rFonts w:ascii="Times New Roman" w:eastAsia="Times New Roman" w:hAnsi="Times New Roman" w:cs="Times New Roman"/>
                <w:color w:val="000000" w:themeColor="text1"/>
              </w:rPr>
            </w:rPrChange>
          </w:rPr>
          <w:delText>and the</w:delText>
        </w:r>
        <w:r w:rsidRPr="00367FC7" w:rsidDel="00367FC7">
          <w:rPr>
            <w:rFonts w:ascii="Times New Roman" w:eastAsia="Times New Roman" w:hAnsi="Times New Roman" w:cs="Times New Roman"/>
            <w:i/>
            <w:color w:val="000000" w:themeColor="text1"/>
            <w:sz w:val="18"/>
            <w:szCs w:val="18"/>
            <w:rPrChange w:id="503" w:author="Bowles, Emily" w:date="2019-09-06T18:21:00Z">
              <w:rPr>
                <w:rFonts w:ascii="Times New Roman" w:eastAsia="Times New Roman" w:hAnsi="Times New Roman" w:cs="Times New Roman"/>
                <w:i/>
                <w:color w:val="000000" w:themeColor="text1"/>
              </w:rPr>
            </w:rPrChange>
          </w:rPr>
          <w:delText xml:space="preserve"> Sherman Democrat</w:delText>
        </w:r>
        <w:r w:rsidR="00CF6B4F" w:rsidRPr="00367FC7" w:rsidDel="00367FC7">
          <w:rPr>
            <w:rFonts w:ascii="Times New Roman" w:eastAsia="Times New Roman" w:hAnsi="Times New Roman" w:cs="Times New Roman"/>
            <w:color w:val="000000" w:themeColor="text1"/>
            <w:sz w:val="18"/>
            <w:szCs w:val="18"/>
            <w:rPrChange w:id="504" w:author="Bowles, Emily" w:date="2019-09-06T18:21:00Z">
              <w:rPr>
                <w:rFonts w:ascii="Times New Roman" w:eastAsia="Times New Roman" w:hAnsi="Times New Roman" w:cs="Times New Roman"/>
                <w:color w:val="000000" w:themeColor="text1"/>
              </w:rPr>
            </w:rPrChange>
          </w:rPr>
          <w:delText xml:space="preserve">. </w:delText>
        </w:r>
        <w:r w:rsidR="00BC4301" w:rsidRPr="00367FC7" w:rsidDel="00367FC7">
          <w:rPr>
            <w:rFonts w:ascii="Times New Roman" w:eastAsia="Times New Roman" w:hAnsi="Times New Roman" w:cs="Times New Roman"/>
            <w:color w:val="000000" w:themeColor="text1"/>
            <w:sz w:val="18"/>
            <w:szCs w:val="18"/>
            <w:rPrChange w:id="505" w:author="Bowles, Emily" w:date="2019-09-06T18:21:00Z">
              <w:rPr>
                <w:rFonts w:ascii="Times New Roman" w:eastAsia="Times New Roman" w:hAnsi="Times New Roman" w:cs="Times New Roman"/>
                <w:color w:val="000000" w:themeColor="text1"/>
              </w:rPr>
            </w:rPrChange>
          </w:rPr>
          <w:delText xml:space="preserve">May through June 1930. </w:delText>
        </w:r>
      </w:del>
    </w:p>
  </w:footnote>
  <w:footnote w:id="35">
    <w:p w14:paraId="0000003C" w14:textId="0DCD8243" w:rsidR="00037C0F" w:rsidRPr="00367FC7" w:rsidDel="00367FC7" w:rsidRDefault="00037C0F">
      <w:pPr>
        <w:spacing w:line="240" w:lineRule="auto"/>
        <w:rPr>
          <w:del w:id="508" w:author="Bowles, Emily" w:date="2019-09-06T19:05:00Z"/>
          <w:rFonts w:ascii="Times New Roman" w:hAnsi="Times New Roman" w:cs="Times New Roman"/>
          <w:sz w:val="18"/>
          <w:szCs w:val="18"/>
          <w:rPrChange w:id="509" w:author="Bowles, Emily" w:date="2019-09-06T18:21:00Z">
            <w:rPr>
              <w:del w:id="510" w:author="Bowles, Emily" w:date="2019-09-06T19:05:00Z"/>
              <w:rFonts w:ascii="Times New Roman" w:hAnsi="Times New Roman" w:cs="Times New Roman"/>
              <w:sz w:val="20"/>
              <w:szCs w:val="20"/>
            </w:rPr>
          </w:rPrChange>
        </w:rPr>
      </w:pPr>
      <w:del w:id="511" w:author="Bowles, Emily" w:date="2019-09-06T19:05:00Z">
        <w:r w:rsidRPr="00367FC7" w:rsidDel="00367FC7">
          <w:rPr>
            <w:rFonts w:ascii="Times New Roman" w:hAnsi="Times New Roman" w:cs="Times New Roman"/>
            <w:sz w:val="18"/>
            <w:szCs w:val="18"/>
            <w:vertAlign w:val="superscript"/>
            <w:rPrChange w:id="512" w:author="Bowles, Emily" w:date="2019-09-06T18:21:00Z">
              <w:rPr>
                <w:rFonts w:ascii="Times New Roman" w:hAnsi="Times New Roman" w:cs="Times New Roman"/>
                <w:sz w:val="20"/>
                <w:szCs w:val="20"/>
                <w:vertAlign w:val="superscript"/>
              </w:rPr>
            </w:rPrChange>
          </w:rPr>
          <w:footnoteRef/>
        </w:r>
        <w:r w:rsidRPr="00367FC7" w:rsidDel="00367FC7">
          <w:rPr>
            <w:rFonts w:ascii="Times New Roman" w:hAnsi="Times New Roman" w:cs="Times New Roman"/>
            <w:sz w:val="18"/>
            <w:szCs w:val="18"/>
            <w:rPrChange w:id="513" w:author="Bowles, Emily" w:date="2019-09-06T18:21:00Z">
              <w:rPr>
                <w:rFonts w:ascii="Times New Roman" w:hAnsi="Times New Roman" w:cs="Times New Roman"/>
                <w:sz w:val="20"/>
                <w:szCs w:val="20"/>
              </w:rPr>
            </w:rPrChange>
          </w:rPr>
          <w:delText xml:space="preserve"> Adjutant General Department Records, The Sherman Affair, May 9-June 11, 1930, Texas State Archives, Austin, Texas; The Official Historical Center of the Texas Rangers by Appointment of the State of Texas, Texas State Library and Archives, Waco, Texas</w:delText>
        </w:r>
        <w:r w:rsidR="00BC4301" w:rsidRPr="00367FC7" w:rsidDel="00367FC7">
          <w:rPr>
            <w:rFonts w:ascii="Times New Roman" w:hAnsi="Times New Roman" w:cs="Times New Roman"/>
            <w:sz w:val="18"/>
            <w:szCs w:val="18"/>
            <w:rPrChange w:id="514" w:author="Bowles, Emily" w:date="2019-09-06T18:21:00Z">
              <w:rPr>
                <w:rFonts w:ascii="Times New Roman" w:hAnsi="Times New Roman" w:cs="Times New Roman"/>
                <w:sz w:val="20"/>
                <w:szCs w:val="20"/>
              </w:rPr>
            </w:rPrChange>
          </w:rPr>
          <w:delText>.</w:delText>
        </w:r>
      </w:del>
    </w:p>
  </w:footnote>
  <w:footnote w:id="36">
    <w:p w14:paraId="0000003D" w14:textId="444DBF8E" w:rsidR="00037C0F" w:rsidRPr="00367FC7" w:rsidRDefault="00037C0F">
      <w:pPr>
        <w:spacing w:line="240" w:lineRule="auto"/>
        <w:rPr>
          <w:rFonts w:ascii="Times New Roman" w:hAnsi="Times New Roman" w:cs="Times New Roman"/>
          <w:sz w:val="18"/>
          <w:szCs w:val="18"/>
          <w:rPrChange w:id="518" w:author="Bowles, Emily" w:date="2019-09-06T18:21:00Z">
            <w:rPr>
              <w:rFonts w:ascii="Times New Roman" w:hAnsi="Times New Roman" w:cs="Times New Roman"/>
              <w:sz w:val="20"/>
              <w:szCs w:val="20"/>
            </w:rPr>
          </w:rPrChange>
        </w:rPr>
      </w:pPr>
      <w:r w:rsidRPr="00367FC7">
        <w:rPr>
          <w:rFonts w:ascii="Times New Roman" w:hAnsi="Times New Roman" w:cs="Times New Roman"/>
          <w:sz w:val="18"/>
          <w:szCs w:val="18"/>
          <w:vertAlign w:val="superscript"/>
          <w:rPrChange w:id="519"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520" w:author="Bowles, Emily" w:date="2019-09-06T18:21:00Z">
            <w:rPr>
              <w:rFonts w:ascii="Times New Roman" w:hAnsi="Times New Roman" w:cs="Times New Roman"/>
              <w:sz w:val="20"/>
              <w:szCs w:val="20"/>
            </w:rPr>
          </w:rPrChange>
        </w:rPr>
        <w:t xml:space="preserve"> </w:t>
      </w:r>
      <w:proofErr w:type="spellStart"/>
      <w:r w:rsidRPr="00367FC7">
        <w:rPr>
          <w:rFonts w:ascii="Times New Roman" w:hAnsi="Times New Roman" w:cs="Times New Roman"/>
          <w:sz w:val="18"/>
          <w:szCs w:val="18"/>
          <w:lang w:val="en-US"/>
          <w:rPrChange w:id="521" w:author="Bowles, Emily" w:date="2019-09-06T18:21:00Z">
            <w:rPr>
              <w:rFonts w:ascii="Times New Roman" w:hAnsi="Times New Roman" w:cs="Times New Roman"/>
              <w:sz w:val="20"/>
              <w:szCs w:val="20"/>
              <w:lang w:val="en-US"/>
            </w:rPr>
          </w:rPrChange>
        </w:rPr>
        <w:t>Malsch</w:t>
      </w:r>
      <w:proofErr w:type="spellEnd"/>
      <w:r w:rsidRPr="00367FC7">
        <w:rPr>
          <w:rFonts w:ascii="Times New Roman" w:hAnsi="Times New Roman" w:cs="Times New Roman"/>
          <w:sz w:val="18"/>
          <w:szCs w:val="18"/>
          <w:lang w:val="en-US"/>
          <w:rPrChange w:id="522" w:author="Bowles, Emily" w:date="2019-09-06T18:21:00Z">
            <w:rPr>
              <w:rFonts w:ascii="Times New Roman" w:hAnsi="Times New Roman" w:cs="Times New Roman"/>
              <w:sz w:val="20"/>
              <w:szCs w:val="20"/>
              <w:lang w:val="en-US"/>
            </w:rPr>
          </w:rPrChange>
        </w:rPr>
        <w:t xml:space="preserve">, </w:t>
      </w:r>
      <w:r w:rsidRPr="00367FC7">
        <w:rPr>
          <w:rFonts w:ascii="Times New Roman" w:hAnsi="Times New Roman" w:cs="Times New Roman"/>
          <w:i/>
          <w:sz w:val="18"/>
          <w:szCs w:val="18"/>
          <w:lang w:val="en-US"/>
          <w:rPrChange w:id="523" w:author="Bowles, Emily" w:date="2019-09-06T18:21:00Z">
            <w:rPr>
              <w:rFonts w:ascii="Times New Roman" w:hAnsi="Times New Roman" w:cs="Times New Roman"/>
              <w:i/>
              <w:sz w:val="20"/>
              <w:szCs w:val="20"/>
              <w:lang w:val="en-US"/>
            </w:rPr>
          </w:rPrChange>
        </w:rPr>
        <w:t xml:space="preserve">“Lone Wolf” </w:t>
      </w:r>
      <w:proofErr w:type="spellStart"/>
      <w:r w:rsidRPr="00367FC7">
        <w:rPr>
          <w:rFonts w:ascii="Times New Roman" w:hAnsi="Times New Roman" w:cs="Times New Roman"/>
          <w:i/>
          <w:sz w:val="18"/>
          <w:szCs w:val="18"/>
          <w:lang w:val="en-US"/>
          <w:rPrChange w:id="524" w:author="Bowles, Emily" w:date="2019-09-06T18:21:00Z">
            <w:rPr>
              <w:rFonts w:ascii="Times New Roman" w:hAnsi="Times New Roman" w:cs="Times New Roman"/>
              <w:i/>
              <w:sz w:val="20"/>
              <w:szCs w:val="20"/>
              <w:lang w:val="en-US"/>
            </w:rPr>
          </w:rPrChange>
        </w:rPr>
        <w:t>Gonzaullas</w:t>
      </w:r>
      <w:proofErr w:type="spellEnd"/>
      <w:r w:rsidRPr="00367FC7">
        <w:rPr>
          <w:rFonts w:ascii="Times New Roman" w:hAnsi="Times New Roman" w:cs="Times New Roman"/>
          <w:sz w:val="18"/>
          <w:szCs w:val="18"/>
          <w:lang w:val="en-US"/>
          <w:rPrChange w:id="525" w:author="Bowles, Emily" w:date="2019-09-06T18:21:00Z">
            <w:rPr>
              <w:rFonts w:ascii="Times New Roman" w:hAnsi="Times New Roman" w:cs="Times New Roman"/>
              <w:sz w:val="20"/>
              <w:szCs w:val="20"/>
              <w:lang w:val="en-US"/>
            </w:rPr>
          </w:rPrChange>
        </w:rPr>
        <w:t>, 94</w:t>
      </w:r>
      <w:r w:rsidR="00CF6B4F" w:rsidRPr="00367FC7">
        <w:rPr>
          <w:rFonts w:ascii="Times New Roman" w:hAnsi="Times New Roman" w:cs="Times New Roman"/>
          <w:sz w:val="18"/>
          <w:szCs w:val="18"/>
          <w:lang w:val="en-US"/>
          <w:rPrChange w:id="526" w:author="Bowles, Emily" w:date="2019-09-06T18:21:00Z">
            <w:rPr>
              <w:rFonts w:ascii="Times New Roman" w:hAnsi="Times New Roman" w:cs="Times New Roman"/>
              <w:sz w:val="20"/>
              <w:szCs w:val="20"/>
              <w:lang w:val="en-US"/>
            </w:rPr>
          </w:rPrChange>
        </w:rPr>
        <w:t>.</w:t>
      </w:r>
    </w:p>
  </w:footnote>
  <w:footnote w:id="37">
    <w:p w14:paraId="0000003E" w14:textId="424D9851" w:rsidR="00037C0F" w:rsidRPr="00367FC7" w:rsidDel="00367FC7" w:rsidRDefault="00037C0F">
      <w:pPr>
        <w:spacing w:line="240" w:lineRule="auto"/>
        <w:rPr>
          <w:del w:id="530" w:author="Bowles, Emily" w:date="2019-09-06T18:39:00Z"/>
          <w:rFonts w:ascii="Times New Roman" w:hAnsi="Times New Roman" w:cs="Times New Roman"/>
          <w:sz w:val="18"/>
          <w:szCs w:val="18"/>
          <w:rPrChange w:id="531" w:author="Bowles, Emily" w:date="2019-09-06T18:21:00Z">
            <w:rPr>
              <w:del w:id="532" w:author="Bowles, Emily" w:date="2019-09-06T18:39:00Z"/>
              <w:rFonts w:ascii="Times New Roman" w:hAnsi="Times New Roman" w:cs="Times New Roman"/>
              <w:sz w:val="20"/>
              <w:szCs w:val="20"/>
            </w:rPr>
          </w:rPrChange>
        </w:rPr>
      </w:pPr>
      <w:del w:id="533" w:author="Bowles, Emily" w:date="2019-09-06T18:39:00Z">
        <w:r w:rsidRPr="00367FC7" w:rsidDel="00367FC7">
          <w:rPr>
            <w:rFonts w:ascii="Times New Roman" w:hAnsi="Times New Roman" w:cs="Times New Roman"/>
            <w:sz w:val="18"/>
            <w:szCs w:val="18"/>
            <w:vertAlign w:val="superscript"/>
            <w:rPrChange w:id="534" w:author="Bowles, Emily" w:date="2019-09-06T18:21:00Z">
              <w:rPr>
                <w:rFonts w:ascii="Times New Roman" w:hAnsi="Times New Roman" w:cs="Times New Roman"/>
                <w:sz w:val="20"/>
                <w:szCs w:val="20"/>
                <w:vertAlign w:val="superscript"/>
              </w:rPr>
            </w:rPrChange>
          </w:rPr>
          <w:footnoteRef/>
        </w:r>
        <w:r w:rsidRPr="00367FC7" w:rsidDel="00367FC7">
          <w:rPr>
            <w:rFonts w:ascii="Times New Roman" w:hAnsi="Times New Roman" w:cs="Times New Roman"/>
            <w:sz w:val="18"/>
            <w:szCs w:val="18"/>
            <w:rPrChange w:id="535" w:author="Bowles, Emily" w:date="2019-09-06T18:21:00Z">
              <w:rPr>
                <w:rFonts w:ascii="Times New Roman" w:hAnsi="Times New Roman" w:cs="Times New Roman"/>
                <w:sz w:val="20"/>
                <w:szCs w:val="20"/>
              </w:rPr>
            </w:rPrChange>
          </w:rPr>
          <w:delText xml:space="preserve"> “The Sherman Incident,”</w:delText>
        </w:r>
        <w:r w:rsidR="00CF6B4F" w:rsidRPr="00367FC7" w:rsidDel="00367FC7">
          <w:rPr>
            <w:rFonts w:ascii="Times New Roman" w:hAnsi="Times New Roman" w:cs="Times New Roman"/>
            <w:sz w:val="18"/>
            <w:szCs w:val="18"/>
            <w:rPrChange w:id="536" w:author="Bowles, Emily" w:date="2019-09-06T18:21:00Z">
              <w:rPr>
                <w:rFonts w:ascii="Times New Roman" w:hAnsi="Times New Roman" w:cs="Times New Roman"/>
                <w:sz w:val="20"/>
                <w:szCs w:val="20"/>
              </w:rPr>
            </w:rPrChange>
          </w:rPr>
          <w:delText xml:space="preserve"> May 16, 1930,</w:delText>
        </w:r>
        <w:r w:rsidRPr="00367FC7" w:rsidDel="00367FC7">
          <w:rPr>
            <w:rFonts w:ascii="Times New Roman" w:hAnsi="Times New Roman" w:cs="Times New Roman"/>
            <w:sz w:val="18"/>
            <w:szCs w:val="18"/>
            <w:rPrChange w:id="537" w:author="Bowles, Emily" w:date="2019-09-06T18:21:00Z">
              <w:rPr>
                <w:rFonts w:ascii="Times New Roman" w:hAnsi="Times New Roman" w:cs="Times New Roman"/>
                <w:sz w:val="20"/>
                <w:szCs w:val="20"/>
              </w:rPr>
            </w:rPrChange>
          </w:rPr>
          <w:delText xml:space="preserve"> </w:delText>
        </w:r>
        <w:r w:rsidRPr="00367FC7" w:rsidDel="00367FC7">
          <w:rPr>
            <w:rFonts w:ascii="Times New Roman" w:hAnsi="Times New Roman" w:cs="Times New Roman"/>
            <w:i/>
            <w:sz w:val="18"/>
            <w:szCs w:val="18"/>
            <w:rPrChange w:id="538" w:author="Bowles, Emily" w:date="2019-09-06T18:21:00Z">
              <w:rPr>
                <w:rFonts w:ascii="Times New Roman" w:hAnsi="Times New Roman" w:cs="Times New Roman"/>
                <w:i/>
                <w:sz w:val="20"/>
                <w:szCs w:val="20"/>
              </w:rPr>
            </w:rPrChange>
          </w:rPr>
          <w:delText>The Dallas Morning News</w:delText>
        </w:r>
        <w:r w:rsidRPr="00367FC7" w:rsidDel="00367FC7">
          <w:rPr>
            <w:rFonts w:ascii="Times New Roman" w:hAnsi="Times New Roman" w:cs="Times New Roman"/>
            <w:sz w:val="18"/>
            <w:szCs w:val="18"/>
            <w:rPrChange w:id="539" w:author="Bowles, Emily" w:date="2019-09-06T18:21:00Z">
              <w:rPr>
                <w:rFonts w:ascii="Times New Roman" w:hAnsi="Times New Roman" w:cs="Times New Roman"/>
                <w:sz w:val="20"/>
                <w:szCs w:val="20"/>
              </w:rPr>
            </w:rPrChange>
          </w:rPr>
          <w:delText>, 16</w:delText>
        </w:r>
        <w:r w:rsidR="00CF6B4F" w:rsidRPr="00367FC7" w:rsidDel="00367FC7">
          <w:rPr>
            <w:rFonts w:ascii="Times New Roman" w:hAnsi="Times New Roman" w:cs="Times New Roman"/>
            <w:sz w:val="18"/>
            <w:szCs w:val="18"/>
            <w:rPrChange w:id="540" w:author="Bowles, Emily" w:date="2019-09-06T18:21:00Z">
              <w:rPr>
                <w:rFonts w:ascii="Times New Roman" w:hAnsi="Times New Roman" w:cs="Times New Roman"/>
                <w:sz w:val="20"/>
                <w:szCs w:val="20"/>
              </w:rPr>
            </w:rPrChange>
          </w:rPr>
          <w:delText>.</w:delText>
        </w:r>
      </w:del>
    </w:p>
  </w:footnote>
  <w:footnote w:id="38">
    <w:p w14:paraId="0000003F" w14:textId="57577F07" w:rsidR="00037C0F" w:rsidRPr="00367FC7" w:rsidDel="00367FC7" w:rsidRDefault="00037C0F">
      <w:pPr>
        <w:spacing w:line="240" w:lineRule="auto"/>
        <w:rPr>
          <w:del w:id="541" w:author="Bowles, Emily" w:date="2019-09-06T18:39:00Z"/>
          <w:rFonts w:ascii="Times New Roman" w:hAnsi="Times New Roman" w:cs="Times New Roman"/>
          <w:sz w:val="18"/>
          <w:szCs w:val="18"/>
          <w:rPrChange w:id="542" w:author="Bowles, Emily" w:date="2019-09-06T18:21:00Z">
            <w:rPr>
              <w:del w:id="543" w:author="Bowles, Emily" w:date="2019-09-06T18:39:00Z"/>
              <w:rFonts w:ascii="Times New Roman" w:hAnsi="Times New Roman" w:cs="Times New Roman"/>
              <w:sz w:val="20"/>
              <w:szCs w:val="20"/>
            </w:rPr>
          </w:rPrChange>
        </w:rPr>
      </w:pPr>
      <w:del w:id="544" w:author="Bowles, Emily" w:date="2019-09-06T18:39:00Z">
        <w:r w:rsidRPr="00367FC7" w:rsidDel="00367FC7">
          <w:rPr>
            <w:rFonts w:ascii="Times New Roman" w:hAnsi="Times New Roman" w:cs="Times New Roman"/>
            <w:sz w:val="18"/>
            <w:szCs w:val="18"/>
            <w:vertAlign w:val="superscript"/>
            <w:rPrChange w:id="545" w:author="Bowles, Emily" w:date="2019-09-06T18:21:00Z">
              <w:rPr>
                <w:rFonts w:ascii="Times New Roman" w:hAnsi="Times New Roman" w:cs="Times New Roman"/>
                <w:sz w:val="20"/>
                <w:szCs w:val="20"/>
                <w:vertAlign w:val="superscript"/>
              </w:rPr>
            </w:rPrChange>
          </w:rPr>
          <w:footnoteRef/>
        </w:r>
        <w:r w:rsidRPr="00367FC7" w:rsidDel="00367FC7">
          <w:rPr>
            <w:rFonts w:ascii="Times New Roman" w:hAnsi="Times New Roman" w:cs="Times New Roman"/>
            <w:sz w:val="18"/>
            <w:szCs w:val="18"/>
            <w:rPrChange w:id="546" w:author="Bowles, Emily" w:date="2019-09-06T18:21:00Z">
              <w:rPr>
                <w:rFonts w:ascii="Times New Roman" w:hAnsi="Times New Roman" w:cs="Times New Roman"/>
                <w:sz w:val="20"/>
                <w:szCs w:val="20"/>
              </w:rPr>
            </w:rPrChange>
          </w:rPr>
          <w:delText xml:space="preserve"> “Clipped Editorials,” </w:delText>
        </w:r>
        <w:r w:rsidR="00CF6B4F" w:rsidRPr="00367FC7" w:rsidDel="00367FC7">
          <w:rPr>
            <w:rFonts w:ascii="Times New Roman" w:hAnsi="Times New Roman" w:cs="Times New Roman"/>
            <w:sz w:val="18"/>
            <w:szCs w:val="18"/>
            <w:rPrChange w:id="547" w:author="Bowles, Emily" w:date="2019-09-06T18:21:00Z">
              <w:rPr>
                <w:rFonts w:ascii="Times New Roman" w:hAnsi="Times New Roman" w:cs="Times New Roman"/>
                <w:sz w:val="20"/>
                <w:szCs w:val="20"/>
              </w:rPr>
            </w:rPrChange>
          </w:rPr>
          <w:delText xml:space="preserve">May 12, 1930, </w:delText>
        </w:r>
        <w:r w:rsidRPr="00367FC7" w:rsidDel="00367FC7">
          <w:rPr>
            <w:rFonts w:ascii="Times New Roman" w:hAnsi="Times New Roman" w:cs="Times New Roman"/>
            <w:i/>
            <w:sz w:val="18"/>
            <w:szCs w:val="18"/>
            <w:rPrChange w:id="548" w:author="Bowles, Emily" w:date="2019-09-06T18:21:00Z">
              <w:rPr>
                <w:rFonts w:ascii="Times New Roman" w:hAnsi="Times New Roman" w:cs="Times New Roman"/>
                <w:i/>
                <w:sz w:val="20"/>
                <w:szCs w:val="20"/>
              </w:rPr>
            </w:rPrChange>
          </w:rPr>
          <w:delText>Sherman Daily Democrat,</w:delText>
        </w:r>
        <w:r w:rsidRPr="00367FC7" w:rsidDel="00367FC7">
          <w:rPr>
            <w:rFonts w:ascii="Times New Roman" w:hAnsi="Times New Roman" w:cs="Times New Roman"/>
            <w:sz w:val="18"/>
            <w:szCs w:val="18"/>
            <w:rPrChange w:id="549" w:author="Bowles, Emily" w:date="2019-09-06T18:21:00Z">
              <w:rPr>
                <w:rFonts w:ascii="Times New Roman" w:hAnsi="Times New Roman" w:cs="Times New Roman"/>
                <w:sz w:val="20"/>
                <w:szCs w:val="20"/>
              </w:rPr>
            </w:rPrChange>
          </w:rPr>
          <w:delText xml:space="preserve"> 6</w:delText>
        </w:r>
        <w:r w:rsidR="00CF6B4F" w:rsidRPr="00367FC7" w:rsidDel="00367FC7">
          <w:rPr>
            <w:rFonts w:ascii="Times New Roman" w:hAnsi="Times New Roman" w:cs="Times New Roman"/>
            <w:sz w:val="18"/>
            <w:szCs w:val="18"/>
            <w:rPrChange w:id="550" w:author="Bowles, Emily" w:date="2019-09-06T18:21:00Z">
              <w:rPr>
                <w:rFonts w:ascii="Times New Roman" w:hAnsi="Times New Roman" w:cs="Times New Roman"/>
                <w:sz w:val="20"/>
                <w:szCs w:val="20"/>
              </w:rPr>
            </w:rPrChange>
          </w:rPr>
          <w:delText>.</w:delText>
        </w:r>
      </w:del>
    </w:p>
  </w:footnote>
  <w:footnote w:id="39">
    <w:p w14:paraId="00000040" w14:textId="24338B6B" w:rsidR="00037C0F" w:rsidRPr="00367FC7" w:rsidRDefault="00037C0F">
      <w:pPr>
        <w:spacing w:line="240" w:lineRule="auto"/>
        <w:rPr>
          <w:sz w:val="18"/>
          <w:szCs w:val="18"/>
          <w:rPrChange w:id="551" w:author="Bowles, Emily" w:date="2019-09-06T18:21:00Z">
            <w:rPr>
              <w:sz w:val="20"/>
              <w:szCs w:val="20"/>
            </w:rPr>
          </w:rPrChange>
        </w:rPr>
      </w:pPr>
      <w:r w:rsidRPr="00367FC7">
        <w:rPr>
          <w:rFonts w:ascii="Times New Roman" w:hAnsi="Times New Roman" w:cs="Times New Roman"/>
          <w:sz w:val="18"/>
          <w:szCs w:val="18"/>
          <w:vertAlign w:val="superscript"/>
          <w:rPrChange w:id="552" w:author="Bowles, Emily" w:date="2019-09-06T18:21:00Z">
            <w:rPr>
              <w:rFonts w:ascii="Times New Roman" w:hAnsi="Times New Roman" w:cs="Times New Roman"/>
              <w:sz w:val="20"/>
              <w:szCs w:val="20"/>
              <w:vertAlign w:val="superscript"/>
            </w:rPr>
          </w:rPrChange>
        </w:rPr>
        <w:footnoteRef/>
      </w:r>
      <w:r w:rsidRPr="00367FC7">
        <w:rPr>
          <w:rFonts w:ascii="Times New Roman" w:hAnsi="Times New Roman" w:cs="Times New Roman"/>
          <w:sz w:val="18"/>
          <w:szCs w:val="18"/>
          <w:rPrChange w:id="553" w:author="Bowles, Emily" w:date="2019-09-06T18:21:00Z">
            <w:rPr>
              <w:rFonts w:ascii="Times New Roman" w:hAnsi="Times New Roman" w:cs="Times New Roman"/>
              <w:sz w:val="20"/>
              <w:szCs w:val="20"/>
            </w:rPr>
          </w:rPrChange>
        </w:rPr>
        <w:t xml:space="preserve"> </w:t>
      </w:r>
      <w:proofErr w:type="spellStart"/>
      <w:r w:rsidRPr="00367FC7">
        <w:rPr>
          <w:rFonts w:ascii="Times New Roman" w:hAnsi="Times New Roman" w:cs="Times New Roman"/>
          <w:sz w:val="18"/>
          <w:szCs w:val="18"/>
          <w:rPrChange w:id="554" w:author="Bowles, Emily" w:date="2019-09-06T18:21:00Z">
            <w:rPr>
              <w:rFonts w:ascii="Times New Roman" w:hAnsi="Times New Roman" w:cs="Times New Roman"/>
              <w:sz w:val="20"/>
              <w:szCs w:val="20"/>
            </w:rPr>
          </w:rPrChange>
        </w:rPr>
        <w:t>Klumer</w:t>
      </w:r>
      <w:proofErr w:type="spellEnd"/>
      <w:r w:rsidRPr="00367FC7">
        <w:rPr>
          <w:rFonts w:ascii="Times New Roman" w:hAnsi="Times New Roman" w:cs="Times New Roman"/>
          <w:sz w:val="18"/>
          <w:szCs w:val="18"/>
          <w:rPrChange w:id="555" w:author="Bowles, Emily" w:date="2019-09-06T18:21:00Z">
            <w:rPr>
              <w:rFonts w:ascii="Times New Roman" w:hAnsi="Times New Roman" w:cs="Times New Roman"/>
              <w:sz w:val="20"/>
              <w:szCs w:val="20"/>
            </w:rPr>
          </w:rPrChange>
        </w:rPr>
        <w:t xml:space="preserve">, “They Have Gone </w:t>
      </w:r>
      <w:proofErr w:type="gramStart"/>
      <w:r w:rsidRPr="00367FC7">
        <w:rPr>
          <w:rFonts w:ascii="Times New Roman" w:hAnsi="Times New Roman" w:cs="Times New Roman"/>
          <w:sz w:val="18"/>
          <w:szCs w:val="18"/>
          <w:rPrChange w:id="556" w:author="Bowles, Emily" w:date="2019-09-06T18:21:00Z">
            <w:rPr>
              <w:rFonts w:ascii="Times New Roman" w:hAnsi="Times New Roman" w:cs="Times New Roman"/>
              <w:sz w:val="20"/>
              <w:szCs w:val="20"/>
            </w:rPr>
          </w:rPrChange>
        </w:rPr>
        <w:t>From</w:t>
      </w:r>
      <w:proofErr w:type="gramEnd"/>
      <w:r w:rsidRPr="00367FC7">
        <w:rPr>
          <w:rFonts w:ascii="Times New Roman" w:hAnsi="Times New Roman" w:cs="Times New Roman"/>
          <w:sz w:val="18"/>
          <w:szCs w:val="18"/>
          <w:rPrChange w:id="557" w:author="Bowles, Emily" w:date="2019-09-06T18:21:00Z">
            <w:rPr>
              <w:rFonts w:ascii="Times New Roman" w:hAnsi="Times New Roman" w:cs="Times New Roman"/>
              <w:sz w:val="20"/>
              <w:szCs w:val="20"/>
            </w:rPr>
          </w:rPrChange>
        </w:rPr>
        <w:t xml:space="preserve"> Sherman,” 169. </w:t>
      </w:r>
    </w:p>
  </w:footnote>
  <w:footnote w:id="40">
    <w:p w14:paraId="00000041" w14:textId="3A236DD5" w:rsidR="00037C0F" w:rsidRPr="00367FC7" w:rsidRDefault="00037C0F">
      <w:pPr>
        <w:spacing w:line="240" w:lineRule="auto"/>
        <w:rPr>
          <w:sz w:val="18"/>
          <w:szCs w:val="18"/>
          <w:rPrChange w:id="558" w:author="Bowles, Emily" w:date="2019-09-06T18:21:00Z">
            <w:rPr>
              <w:sz w:val="20"/>
              <w:szCs w:val="20"/>
            </w:rPr>
          </w:rPrChange>
        </w:rPr>
      </w:pPr>
      <w:r w:rsidRPr="00367FC7">
        <w:rPr>
          <w:sz w:val="18"/>
          <w:szCs w:val="18"/>
          <w:vertAlign w:val="superscript"/>
          <w:rPrChange w:id="559" w:author="Bowles, Emily" w:date="2019-09-06T18:21:00Z">
            <w:rPr>
              <w:vertAlign w:val="superscript"/>
            </w:rPr>
          </w:rPrChange>
        </w:rPr>
        <w:footnoteRef/>
      </w:r>
      <w:r w:rsidRPr="00367FC7">
        <w:rPr>
          <w:sz w:val="18"/>
          <w:szCs w:val="18"/>
          <w:rPrChange w:id="560" w:author="Bowles, Emily" w:date="2019-09-06T18:21:00Z">
            <w:rPr>
              <w:sz w:val="20"/>
              <w:szCs w:val="20"/>
            </w:rPr>
          </w:rPrChange>
        </w:rPr>
        <w:t xml:space="preserve"> </w:t>
      </w:r>
      <w:r w:rsidR="00BC4301" w:rsidRPr="00367FC7">
        <w:rPr>
          <w:rFonts w:ascii="Times New Roman" w:hAnsi="Times New Roman" w:cs="Times New Roman"/>
          <w:sz w:val="18"/>
          <w:szCs w:val="18"/>
          <w:rPrChange w:id="561" w:author="Bowles, Emily" w:date="2019-09-06T18:21:00Z">
            <w:rPr>
              <w:rFonts w:ascii="Times New Roman" w:hAnsi="Times New Roman" w:cs="Times New Roman"/>
              <w:sz w:val="20"/>
              <w:szCs w:val="20"/>
            </w:rPr>
          </w:rPrChange>
        </w:rPr>
        <w:t xml:space="preserve">Utley, </w:t>
      </w:r>
      <w:r w:rsidR="00BC4301" w:rsidRPr="00367FC7">
        <w:rPr>
          <w:rFonts w:ascii="Times New Roman" w:hAnsi="Times New Roman" w:cs="Times New Roman"/>
          <w:i/>
          <w:sz w:val="18"/>
          <w:szCs w:val="18"/>
          <w:rPrChange w:id="562" w:author="Bowles, Emily" w:date="2019-09-06T18:21:00Z">
            <w:rPr>
              <w:rFonts w:ascii="Times New Roman" w:hAnsi="Times New Roman" w:cs="Times New Roman"/>
              <w:i/>
              <w:sz w:val="20"/>
              <w:szCs w:val="20"/>
            </w:rPr>
          </w:rPrChange>
        </w:rPr>
        <w:t>Lonestar Lawmen</w:t>
      </w:r>
      <w:r w:rsidR="00BC4301" w:rsidRPr="00367FC7">
        <w:rPr>
          <w:rFonts w:ascii="Times New Roman" w:hAnsi="Times New Roman" w:cs="Times New Roman"/>
          <w:sz w:val="18"/>
          <w:szCs w:val="18"/>
          <w:rPrChange w:id="563" w:author="Bowles, Emily" w:date="2019-09-06T18:21:00Z">
            <w:rPr>
              <w:rFonts w:ascii="Times New Roman" w:hAnsi="Times New Roman" w:cs="Times New Roman"/>
              <w:sz w:val="20"/>
              <w:szCs w:val="20"/>
            </w:rPr>
          </w:rPrChange>
        </w:rPr>
        <w:t>, 140.</w:t>
      </w:r>
    </w:p>
  </w:footnote>
  <w:footnote w:id="41">
    <w:p w14:paraId="544583C5" w14:textId="429551A6" w:rsidR="00037C0F" w:rsidRPr="00367FC7" w:rsidRDefault="00037C0F">
      <w:pPr>
        <w:pStyle w:val="FootnoteText"/>
        <w:rPr>
          <w:sz w:val="18"/>
          <w:szCs w:val="18"/>
          <w:lang w:val="en-US"/>
          <w:rPrChange w:id="568" w:author="Bowles, Emily" w:date="2019-09-06T18:21:00Z">
            <w:rPr>
              <w:lang w:val="en-US"/>
            </w:rPr>
          </w:rPrChange>
        </w:rPr>
      </w:pPr>
      <w:r w:rsidRPr="00367FC7">
        <w:rPr>
          <w:rStyle w:val="FootnoteReference"/>
          <w:sz w:val="18"/>
          <w:szCs w:val="18"/>
          <w:rPrChange w:id="569" w:author="Bowles, Emily" w:date="2019-09-06T18:21:00Z">
            <w:rPr>
              <w:rStyle w:val="FootnoteReference"/>
            </w:rPr>
          </w:rPrChange>
        </w:rPr>
        <w:footnoteRef/>
      </w:r>
      <w:r w:rsidRPr="00367FC7">
        <w:rPr>
          <w:sz w:val="18"/>
          <w:szCs w:val="18"/>
          <w:rPrChange w:id="570" w:author="Bowles, Emily" w:date="2019-09-06T18:21:00Z">
            <w:rPr/>
          </w:rPrChange>
        </w:rPr>
        <w:t xml:space="preserve"> </w:t>
      </w:r>
      <w:r w:rsidR="00BC4301" w:rsidRPr="00367FC7">
        <w:rPr>
          <w:rFonts w:ascii="Times New Roman" w:hAnsi="Times New Roman" w:cs="Times New Roman"/>
          <w:sz w:val="18"/>
          <w:szCs w:val="18"/>
          <w:rPrChange w:id="571" w:author="Bowles, Emily" w:date="2019-09-06T18:21:00Z">
            <w:rPr>
              <w:rFonts w:ascii="Times New Roman" w:hAnsi="Times New Roman" w:cs="Times New Roman"/>
            </w:rPr>
          </w:rPrChange>
        </w:rPr>
        <w:t xml:space="preserve">Utley, </w:t>
      </w:r>
      <w:r w:rsidR="00BC4301" w:rsidRPr="00367FC7">
        <w:rPr>
          <w:rFonts w:ascii="Times New Roman" w:hAnsi="Times New Roman" w:cs="Times New Roman"/>
          <w:i/>
          <w:sz w:val="18"/>
          <w:szCs w:val="18"/>
          <w:rPrChange w:id="572" w:author="Bowles, Emily" w:date="2019-09-06T18:21:00Z">
            <w:rPr>
              <w:rFonts w:ascii="Times New Roman" w:hAnsi="Times New Roman" w:cs="Times New Roman"/>
              <w:i/>
            </w:rPr>
          </w:rPrChange>
        </w:rPr>
        <w:t>Lonestar Lawmen</w:t>
      </w:r>
      <w:r w:rsidR="00BC4301" w:rsidRPr="00367FC7">
        <w:rPr>
          <w:rFonts w:ascii="Times New Roman" w:hAnsi="Times New Roman" w:cs="Times New Roman"/>
          <w:sz w:val="18"/>
          <w:szCs w:val="18"/>
          <w:rPrChange w:id="573" w:author="Bowles, Emily" w:date="2019-09-06T18:21:00Z">
            <w:rPr>
              <w:rFonts w:ascii="Times New Roman" w:hAnsi="Times New Roman" w:cs="Times New Roman"/>
            </w:rPr>
          </w:rPrChange>
        </w:rPr>
        <w:t>,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9914874"/>
      <w:docPartObj>
        <w:docPartGallery w:val="Page Numbers (Top of Page)"/>
        <w:docPartUnique/>
      </w:docPartObj>
    </w:sdtPr>
    <w:sdtEndPr>
      <w:rPr>
        <w:rStyle w:val="PageNumber"/>
      </w:rPr>
    </w:sdtEndPr>
    <w:sdtContent>
      <w:p w14:paraId="4FEC8CAF" w14:textId="1D1CA859" w:rsidR="00037C0F" w:rsidRDefault="00037C0F" w:rsidP="00037C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4BE12" w14:textId="77777777" w:rsidR="00037C0F" w:rsidRDefault="00037C0F" w:rsidP="009E22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0956025"/>
      <w:docPartObj>
        <w:docPartGallery w:val="Page Numbers (Top of Page)"/>
        <w:docPartUnique/>
      </w:docPartObj>
    </w:sdtPr>
    <w:sdtEndPr>
      <w:rPr>
        <w:rStyle w:val="PageNumber"/>
      </w:rPr>
    </w:sdtEndPr>
    <w:sdtContent>
      <w:p w14:paraId="24CF7F4D" w14:textId="12B27C91" w:rsidR="00037C0F" w:rsidRDefault="00037C0F" w:rsidP="00037C0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93651">
          <w:rPr>
            <w:rStyle w:val="PageNumber"/>
            <w:noProof/>
          </w:rPr>
          <w:t>19</w:t>
        </w:r>
        <w:r>
          <w:rPr>
            <w:rStyle w:val="PageNumber"/>
          </w:rPr>
          <w:fldChar w:fldCharType="end"/>
        </w:r>
      </w:p>
    </w:sdtContent>
  </w:sdt>
  <w:p w14:paraId="7585B075" w14:textId="77777777" w:rsidR="00037C0F" w:rsidRDefault="00037C0F" w:rsidP="009E2289">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wles, Emily">
    <w15:presenceInfo w15:providerId="AD" w15:userId="S::emilylockwood@my.unt.edu::86467705-8a4a-4a46-9acc-0a659338c4d2"/>
  </w15:person>
  <w15:person w15:author="randolph.campbell@outlook.com">
    <w15:presenceInfo w15:providerId="Windows Live" w15:userId="edc5c718ec4f8d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9CA"/>
    <w:rsid w:val="00037C0F"/>
    <w:rsid w:val="0009213C"/>
    <w:rsid w:val="00093B23"/>
    <w:rsid w:val="00096B0E"/>
    <w:rsid w:val="000D14E0"/>
    <w:rsid w:val="000D14F2"/>
    <w:rsid w:val="000F4ACC"/>
    <w:rsid w:val="00167B42"/>
    <w:rsid w:val="00181A87"/>
    <w:rsid w:val="0019087C"/>
    <w:rsid w:val="00193651"/>
    <w:rsid w:val="001A707F"/>
    <w:rsid w:val="002242E9"/>
    <w:rsid w:val="002628DC"/>
    <w:rsid w:val="002D0B51"/>
    <w:rsid w:val="00322AAD"/>
    <w:rsid w:val="00355C53"/>
    <w:rsid w:val="00367FC7"/>
    <w:rsid w:val="00372B5E"/>
    <w:rsid w:val="003A565E"/>
    <w:rsid w:val="003B4564"/>
    <w:rsid w:val="003F0B84"/>
    <w:rsid w:val="004265BD"/>
    <w:rsid w:val="004354EE"/>
    <w:rsid w:val="0047266A"/>
    <w:rsid w:val="00474CF8"/>
    <w:rsid w:val="0058127E"/>
    <w:rsid w:val="005E774F"/>
    <w:rsid w:val="006068C1"/>
    <w:rsid w:val="006076AB"/>
    <w:rsid w:val="006413C3"/>
    <w:rsid w:val="00725FCB"/>
    <w:rsid w:val="007559E0"/>
    <w:rsid w:val="00767F8A"/>
    <w:rsid w:val="007E0BCE"/>
    <w:rsid w:val="0080350B"/>
    <w:rsid w:val="00845AD4"/>
    <w:rsid w:val="008D299E"/>
    <w:rsid w:val="009E2289"/>
    <w:rsid w:val="009E270D"/>
    <w:rsid w:val="00B03A44"/>
    <w:rsid w:val="00B046C3"/>
    <w:rsid w:val="00B2073A"/>
    <w:rsid w:val="00B37823"/>
    <w:rsid w:val="00BC1B64"/>
    <w:rsid w:val="00BC4301"/>
    <w:rsid w:val="00BF2467"/>
    <w:rsid w:val="00CF6B4F"/>
    <w:rsid w:val="00CF7DA6"/>
    <w:rsid w:val="00E32E7C"/>
    <w:rsid w:val="00F24923"/>
    <w:rsid w:val="00F4438D"/>
    <w:rsid w:val="00F619CA"/>
    <w:rsid w:val="00F71586"/>
    <w:rsid w:val="00FB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D20A5"/>
  <w15:docId w15:val="{3A452F12-1040-F64C-B1BE-904268A7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22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2289"/>
    <w:rPr>
      <w:rFonts w:ascii="Times New Roman" w:hAnsi="Times New Roman" w:cs="Times New Roman"/>
      <w:sz w:val="18"/>
      <w:szCs w:val="18"/>
    </w:rPr>
  </w:style>
  <w:style w:type="paragraph" w:styleId="Header">
    <w:name w:val="header"/>
    <w:basedOn w:val="Normal"/>
    <w:link w:val="HeaderChar"/>
    <w:uiPriority w:val="99"/>
    <w:unhideWhenUsed/>
    <w:rsid w:val="009E2289"/>
    <w:pPr>
      <w:tabs>
        <w:tab w:val="center" w:pos="4680"/>
        <w:tab w:val="right" w:pos="9360"/>
      </w:tabs>
      <w:spacing w:line="240" w:lineRule="auto"/>
    </w:pPr>
  </w:style>
  <w:style w:type="character" w:customStyle="1" w:styleId="HeaderChar">
    <w:name w:val="Header Char"/>
    <w:basedOn w:val="DefaultParagraphFont"/>
    <w:link w:val="Header"/>
    <w:uiPriority w:val="99"/>
    <w:rsid w:val="009E2289"/>
  </w:style>
  <w:style w:type="character" w:styleId="PageNumber">
    <w:name w:val="page number"/>
    <w:basedOn w:val="DefaultParagraphFont"/>
    <w:uiPriority w:val="99"/>
    <w:semiHidden/>
    <w:unhideWhenUsed/>
    <w:rsid w:val="009E2289"/>
  </w:style>
  <w:style w:type="paragraph" w:styleId="FootnoteText">
    <w:name w:val="footnote text"/>
    <w:basedOn w:val="Normal"/>
    <w:link w:val="FootnoteTextChar"/>
    <w:uiPriority w:val="99"/>
    <w:semiHidden/>
    <w:unhideWhenUsed/>
    <w:rsid w:val="009E2289"/>
    <w:pPr>
      <w:spacing w:line="240" w:lineRule="auto"/>
    </w:pPr>
    <w:rPr>
      <w:sz w:val="20"/>
      <w:szCs w:val="20"/>
    </w:rPr>
  </w:style>
  <w:style w:type="character" w:customStyle="1" w:styleId="FootnoteTextChar">
    <w:name w:val="Footnote Text Char"/>
    <w:basedOn w:val="DefaultParagraphFont"/>
    <w:link w:val="FootnoteText"/>
    <w:uiPriority w:val="99"/>
    <w:semiHidden/>
    <w:rsid w:val="009E2289"/>
    <w:rPr>
      <w:sz w:val="20"/>
      <w:szCs w:val="20"/>
    </w:rPr>
  </w:style>
  <w:style w:type="character" w:styleId="FootnoteReference">
    <w:name w:val="footnote reference"/>
    <w:basedOn w:val="DefaultParagraphFont"/>
    <w:uiPriority w:val="99"/>
    <w:semiHidden/>
    <w:unhideWhenUsed/>
    <w:rsid w:val="009E2289"/>
    <w:rPr>
      <w:vertAlign w:val="superscript"/>
    </w:rPr>
  </w:style>
  <w:style w:type="paragraph" w:styleId="CommentSubject">
    <w:name w:val="annotation subject"/>
    <w:basedOn w:val="CommentText"/>
    <w:next w:val="CommentText"/>
    <w:link w:val="CommentSubjectChar"/>
    <w:uiPriority w:val="99"/>
    <w:semiHidden/>
    <w:unhideWhenUsed/>
    <w:rsid w:val="00BC1B64"/>
    <w:rPr>
      <w:b/>
      <w:bCs/>
    </w:rPr>
  </w:style>
  <w:style w:type="character" w:customStyle="1" w:styleId="CommentSubjectChar">
    <w:name w:val="Comment Subject Char"/>
    <w:basedOn w:val="CommentTextChar"/>
    <w:link w:val="CommentSubject"/>
    <w:uiPriority w:val="99"/>
    <w:semiHidden/>
    <w:rsid w:val="00BC1B64"/>
    <w:rPr>
      <w:b/>
      <w:bCs/>
      <w:sz w:val="20"/>
      <w:szCs w:val="20"/>
    </w:rPr>
  </w:style>
  <w:style w:type="character" w:customStyle="1" w:styleId="normaltextrun">
    <w:name w:val="normaltextrun"/>
    <w:basedOn w:val="DefaultParagraphFont"/>
    <w:rsid w:val="00037C0F"/>
  </w:style>
  <w:style w:type="character" w:customStyle="1" w:styleId="spellingerror">
    <w:name w:val="spellingerror"/>
    <w:basedOn w:val="DefaultParagraphFont"/>
    <w:rsid w:val="00037C0F"/>
  </w:style>
  <w:style w:type="character" w:customStyle="1" w:styleId="scxw73673269">
    <w:name w:val="scxw73673269"/>
    <w:basedOn w:val="DefaultParagraphFont"/>
    <w:rsid w:val="00037C0F"/>
  </w:style>
  <w:style w:type="character" w:customStyle="1" w:styleId="eop">
    <w:name w:val="eop"/>
    <w:basedOn w:val="DefaultParagraphFont"/>
    <w:rsid w:val="00037C0F"/>
  </w:style>
  <w:style w:type="paragraph" w:styleId="Revision">
    <w:name w:val="Revision"/>
    <w:hidden/>
    <w:uiPriority w:val="99"/>
    <w:semiHidden/>
    <w:rsid w:val="00CF7DA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4304">
      <w:bodyDiv w:val="1"/>
      <w:marLeft w:val="0"/>
      <w:marRight w:val="0"/>
      <w:marTop w:val="0"/>
      <w:marBottom w:val="0"/>
      <w:divBdr>
        <w:top w:val="none" w:sz="0" w:space="0" w:color="auto"/>
        <w:left w:val="none" w:sz="0" w:space="0" w:color="auto"/>
        <w:bottom w:val="none" w:sz="0" w:space="0" w:color="auto"/>
        <w:right w:val="none" w:sz="0" w:space="0" w:color="auto"/>
      </w:divBdr>
    </w:div>
    <w:div w:id="48457942">
      <w:bodyDiv w:val="1"/>
      <w:marLeft w:val="0"/>
      <w:marRight w:val="0"/>
      <w:marTop w:val="0"/>
      <w:marBottom w:val="0"/>
      <w:divBdr>
        <w:top w:val="none" w:sz="0" w:space="0" w:color="auto"/>
        <w:left w:val="none" w:sz="0" w:space="0" w:color="auto"/>
        <w:bottom w:val="none" w:sz="0" w:space="0" w:color="auto"/>
        <w:right w:val="none" w:sz="0" w:space="0" w:color="auto"/>
      </w:divBdr>
    </w:div>
    <w:div w:id="445730906">
      <w:bodyDiv w:val="1"/>
      <w:marLeft w:val="0"/>
      <w:marRight w:val="0"/>
      <w:marTop w:val="0"/>
      <w:marBottom w:val="0"/>
      <w:divBdr>
        <w:top w:val="none" w:sz="0" w:space="0" w:color="auto"/>
        <w:left w:val="none" w:sz="0" w:space="0" w:color="auto"/>
        <w:bottom w:val="none" w:sz="0" w:space="0" w:color="auto"/>
        <w:right w:val="none" w:sz="0" w:space="0" w:color="auto"/>
      </w:divBdr>
    </w:div>
    <w:div w:id="748385529">
      <w:bodyDiv w:val="1"/>
      <w:marLeft w:val="0"/>
      <w:marRight w:val="0"/>
      <w:marTop w:val="0"/>
      <w:marBottom w:val="0"/>
      <w:divBdr>
        <w:top w:val="none" w:sz="0" w:space="0" w:color="auto"/>
        <w:left w:val="none" w:sz="0" w:space="0" w:color="auto"/>
        <w:bottom w:val="none" w:sz="0" w:space="0" w:color="auto"/>
        <w:right w:val="none" w:sz="0" w:space="0" w:color="auto"/>
      </w:divBdr>
    </w:div>
    <w:div w:id="965811344">
      <w:bodyDiv w:val="1"/>
      <w:marLeft w:val="0"/>
      <w:marRight w:val="0"/>
      <w:marTop w:val="0"/>
      <w:marBottom w:val="0"/>
      <w:divBdr>
        <w:top w:val="none" w:sz="0" w:space="0" w:color="auto"/>
        <w:left w:val="none" w:sz="0" w:space="0" w:color="auto"/>
        <w:bottom w:val="none" w:sz="0" w:space="0" w:color="auto"/>
        <w:right w:val="none" w:sz="0" w:space="0" w:color="auto"/>
      </w:divBdr>
    </w:div>
    <w:div w:id="1115833110">
      <w:bodyDiv w:val="1"/>
      <w:marLeft w:val="0"/>
      <w:marRight w:val="0"/>
      <w:marTop w:val="0"/>
      <w:marBottom w:val="0"/>
      <w:divBdr>
        <w:top w:val="none" w:sz="0" w:space="0" w:color="auto"/>
        <w:left w:val="none" w:sz="0" w:space="0" w:color="auto"/>
        <w:bottom w:val="none" w:sz="0" w:space="0" w:color="auto"/>
        <w:right w:val="none" w:sz="0" w:space="0" w:color="auto"/>
      </w:divBdr>
    </w:div>
    <w:div w:id="1679770359">
      <w:bodyDiv w:val="1"/>
      <w:marLeft w:val="0"/>
      <w:marRight w:val="0"/>
      <w:marTop w:val="0"/>
      <w:marBottom w:val="0"/>
      <w:divBdr>
        <w:top w:val="none" w:sz="0" w:space="0" w:color="auto"/>
        <w:left w:val="none" w:sz="0" w:space="0" w:color="auto"/>
        <w:bottom w:val="none" w:sz="0" w:space="0" w:color="auto"/>
        <w:right w:val="none" w:sz="0" w:space="0" w:color="auto"/>
      </w:divBdr>
    </w:div>
    <w:div w:id="1712993955">
      <w:bodyDiv w:val="1"/>
      <w:marLeft w:val="0"/>
      <w:marRight w:val="0"/>
      <w:marTop w:val="0"/>
      <w:marBottom w:val="0"/>
      <w:divBdr>
        <w:top w:val="none" w:sz="0" w:space="0" w:color="auto"/>
        <w:left w:val="none" w:sz="0" w:space="0" w:color="auto"/>
        <w:bottom w:val="none" w:sz="0" w:space="0" w:color="auto"/>
        <w:right w:val="none" w:sz="0" w:space="0" w:color="auto"/>
      </w:divBdr>
    </w:div>
    <w:div w:id="2078673043">
      <w:bodyDiv w:val="1"/>
      <w:marLeft w:val="0"/>
      <w:marRight w:val="0"/>
      <w:marTop w:val="0"/>
      <w:marBottom w:val="0"/>
      <w:divBdr>
        <w:top w:val="none" w:sz="0" w:space="0" w:color="auto"/>
        <w:left w:val="none" w:sz="0" w:space="0" w:color="auto"/>
        <w:bottom w:val="none" w:sz="0" w:space="0" w:color="auto"/>
        <w:right w:val="none" w:sz="0" w:space="0" w:color="auto"/>
      </w:divBdr>
    </w:div>
    <w:div w:id="2134708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088519E-D928-924C-A204-7CC388A43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4872</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Randolph</dc:creator>
  <cp:lastModifiedBy>Bowles, Emily</cp:lastModifiedBy>
  <cp:revision>2</cp:revision>
  <dcterms:created xsi:type="dcterms:W3CDTF">2019-09-07T00:13:00Z</dcterms:created>
  <dcterms:modified xsi:type="dcterms:W3CDTF">2019-09-07T00:13:00Z</dcterms:modified>
</cp:coreProperties>
</file>