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977A" w14:textId="77777777" w:rsidR="006C441A" w:rsidRDefault="006C441A" w:rsidP="006C441A">
      <w:pPr>
        <w:spacing w:line="360" w:lineRule="auto"/>
        <w:rPr>
          <w:rFonts w:eastAsia="Times New Roman"/>
        </w:rPr>
      </w:pPr>
      <w:r w:rsidRPr="006C441A">
        <w:rPr>
          <w:rFonts w:eastAsia="Times New Roman"/>
        </w:rPr>
        <w:t>UGGS Group Grants </w:t>
      </w:r>
    </w:p>
    <w:p w14:paraId="201EE590" w14:textId="77777777" w:rsidR="006C441A" w:rsidRDefault="006C441A" w:rsidP="006C441A">
      <w:pPr>
        <w:spacing w:line="360" w:lineRule="auto"/>
        <w:rPr>
          <w:rFonts w:eastAsia="Times New Roman"/>
        </w:rPr>
      </w:pPr>
      <w:r w:rsidRPr="006C441A">
        <w:rPr>
          <w:rFonts w:eastAsia="Times New Roman"/>
        </w:rPr>
        <w:t>Fall 201</w:t>
      </w:r>
      <w:r w:rsidR="00461DB2">
        <w:rPr>
          <w:rFonts w:eastAsia="Times New Roman"/>
        </w:rPr>
        <w:t>9</w:t>
      </w:r>
    </w:p>
    <w:p w14:paraId="5C5976B0" w14:textId="77777777" w:rsidR="006C441A" w:rsidRDefault="006C441A" w:rsidP="006C441A">
      <w:pPr>
        <w:spacing w:line="360" w:lineRule="auto"/>
        <w:rPr>
          <w:rFonts w:eastAsia="Times New Roman"/>
        </w:rPr>
      </w:pPr>
      <w:r w:rsidRPr="006C441A">
        <w:rPr>
          <w:rFonts w:eastAsia="Times New Roman"/>
        </w:rPr>
        <w:t>Rocky Mountain Interdisciplinary History Conference </w:t>
      </w:r>
    </w:p>
    <w:p w14:paraId="6F2B32AC" w14:textId="77777777" w:rsidR="006C441A" w:rsidRDefault="006C441A" w:rsidP="006C441A">
      <w:pPr>
        <w:rPr>
          <w:rFonts w:eastAsia="Times New Roman"/>
        </w:rPr>
      </w:pPr>
    </w:p>
    <w:p w14:paraId="6743F089" w14:textId="77777777" w:rsidR="006C441A" w:rsidRDefault="006C441A" w:rsidP="006C441A">
      <w:pPr>
        <w:rPr>
          <w:rFonts w:eastAsia="Times New Roman"/>
        </w:rPr>
      </w:pPr>
    </w:p>
    <w:p w14:paraId="346FA1F2" w14:textId="77777777" w:rsidR="006C441A" w:rsidRDefault="006C441A" w:rsidP="006C441A">
      <w:pPr>
        <w:jc w:val="center"/>
        <w:rPr>
          <w:rFonts w:eastAsia="Times New Roman"/>
        </w:rPr>
      </w:pPr>
      <w:r w:rsidRPr="006C441A">
        <w:rPr>
          <w:rFonts w:eastAsia="Times New Roman"/>
        </w:rPr>
        <w:t>Event Purpose Description</w:t>
      </w:r>
    </w:p>
    <w:p w14:paraId="39A48327" w14:textId="77777777" w:rsidR="006C441A" w:rsidRDefault="006C441A" w:rsidP="006C441A">
      <w:pPr>
        <w:rPr>
          <w:rFonts w:eastAsia="Times New Roman"/>
        </w:rPr>
      </w:pPr>
    </w:p>
    <w:p w14:paraId="77483885" w14:textId="57533537" w:rsidR="004103DB" w:rsidRDefault="000162C3" w:rsidP="00430838">
      <w:pPr>
        <w:rPr>
          <w:rFonts w:eastAsia="Times New Roman"/>
        </w:rPr>
      </w:pPr>
      <w:r>
        <w:rPr>
          <w:rFonts w:eastAsia="Times New Roman"/>
        </w:rPr>
        <w:t>T</w:t>
      </w:r>
      <w:r w:rsidR="006C441A" w:rsidRPr="006C441A">
        <w:rPr>
          <w:rFonts w:eastAsia="Times New Roman"/>
        </w:rPr>
        <w:t xml:space="preserve">he Rocky Mountain Interdisciplinary History Conference (RMIHC) is </w:t>
      </w:r>
      <w:r w:rsidR="00B46AFF">
        <w:rPr>
          <w:rFonts w:eastAsia="Times New Roman"/>
        </w:rPr>
        <w:t>an annual event that e</w:t>
      </w:r>
      <w:r w:rsidR="005445E5">
        <w:rPr>
          <w:rFonts w:eastAsia="Times New Roman"/>
        </w:rPr>
        <w:t>mphasiz</w:t>
      </w:r>
      <w:r w:rsidR="00B46AFF">
        <w:rPr>
          <w:rFonts w:eastAsia="Times New Roman"/>
        </w:rPr>
        <w:t>es</w:t>
      </w:r>
      <w:r w:rsidR="005445E5">
        <w:rPr>
          <w:rFonts w:eastAsia="Times New Roman"/>
        </w:rPr>
        <w:t xml:space="preserve"> </w:t>
      </w:r>
      <w:r>
        <w:rPr>
          <w:rFonts w:eastAsia="Times New Roman"/>
        </w:rPr>
        <w:t xml:space="preserve">scholarly collaboration and </w:t>
      </w:r>
      <w:r w:rsidR="005445E5">
        <w:rPr>
          <w:rFonts w:eastAsia="Times New Roman"/>
        </w:rPr>
        <w:t xml:space="preserve">interdisciplinary </w:t>
      </w:r>
      <w:r>
        <w:rPr>
          <w:rFonts w:eastAsia="Times New Roman"/>
        </w:rPr>
        <w:t>dialogue.</w:t>
      </w:r>
      <w:r w:rsidR="005445E5">
        <w:rPr>
          <w:rFonts w:eastAsia="Times New Roman"/>
        </w:rPr>
        <w:t xml:space="preserve"> </w:t>
      </w:r>
      <w:r>
        <w:rPr>
          <w:rFonts w:eastAsia="Times New Roman"/>
        </w:rPr>
        <w:t>Organized by history graduate students at the University of Colorado Boulder, t</w:t>
      </w:r>
      <w:r w:rsidR="006C441A" w:rsidRPr="006C441A">
        <w:rPr>
          <w:rFonts w:eastAsia="Times New Roman"/>
        </w:rPr>
        <w:t>h</w:t>
      </w:r>
      <w:r w:rsidR="001612D2">
        <w:rPr>
          <w:rFonts w:eastAsia="Times New Roman"/>
        </w:rPr>
        <w:t>e</w:t>
      </w:r>
      <w:r w:rsidR="006C441A" w:rsidRPr="006C441A">
        <w:rPr>
          <w:rFonts w:eastAsia="Times New Roman"/>
        </w:rPr>
        <w:t> conference</w:t>
      </w:r>
      <w:r w:rsidR="005445E5">
        <w:rPr>
          <w:rFonts w:eastAsia="Times New Roman"/>
        </w:rPr>
        <w:t xml:space="preserve"> draws attend</w:t>
      </w:r>
      <w:r w:rsidR="001612D2">
        <w:rPr>
          <w:rFonts w:eastAsia="Times New Roman"/>
        </w:rPr>
        <w:t>ance</w:t>
      </w:r>
      <w:r w:rsidR="005445E5">
        <w:rPr>
          <w:rFonts w:eastAsia="Times New Roman"/>
        </w:rPr>
        <w:t xml:space="preserve"> from numerous universities</w:t>
      </w:r>
      <w:del w:id="0" w:author="Anna Kramer" w:date="2019-09-03T06:26:00Z">
        <w:r w:rsidR="001612D2" w:rsidDel="00150064">
          <w:rPr>
            <w:rFonts w:eastAsia="Times New Roman"/>
          </w:rPr>
          <w:delText>,</w:delText>
        </w:r>
      </w:del>
      <w:r w:rsidR="001612D2">
        <w:rPr>
          <w:rFonts w:eastAsia="Times New Roman"/>
        </w:rPr>
        <w:t xml:space="preserve"> and its participants</w:t>
      </w:r>
      <w:r w:rsidR="005445E5">
        <w:rPr>
          <w:rFonts w:eastAsia="Times New Roman"/>
        </w:rPr>
        <w:t xml:space="preserve"> </w:t>
      </w:r>
      <w:r w:rsidR="001612D2">
        <w:rPr>
          <w:rFonts w:eastAsia="Times New Roman"/>
        </w:rPr>
        <w:t xml:space="preserve">represent </w:t>
      </w:r>
      <w:r w:rsidR="005445E5">
        <w:rPr>
          <w:rFonts w:eastAsia="Times New Roman"/>
        </w:rPr>
        <w:t xml:space="preserve">an array of </w:t>
      </w:r>
      <w:r w:rsidR="001612D2">
        <w:rPr>
          <w:rFonts w:eastAsia="Times New Roman"/>
        </w:rPr>
        <w:t>academic fields</w:t>
      </w:r>
      <w:r w:rsidR="006C441A" w:rsidRPr="006C441A">
        <w:rPr>
          <w:rFonts w:eastAsia="Times New Roman"/>
        </w:rPr>
        <w:t xml:space="preserve">. This </w:t>
      </w:r>
      <w:r w:rsidR="00B46AFF">
        <w:rPr>
          <w:rFonts w:eastAsia="Times New Roman"/>
        </w:rPr>
        <w:t xml:space="preserve">year, </w:t>
      </w:r>
      <w:r w:rsidR="00172147">
        <w:rPr>
          <w:rFonts w:eastAsia="Times New Roman"/>
        </w:rPr>
        <w:t xml:space="preserve">from </w:t>
      </w:r>
      <w:r>
        <w:rPr>
          <w:rFonts w:eastAsia="Times New Roman"/>
        </w:rPr>
        <w:t>September 20</w:t>
      </w:r>
      <w:r w:rsidRPr="00B46AFF">
        <w:rPr>
          <w:rFonts w:eastAsia="Times New Roman"/>
          <w:vertAlign w:val="superscript"/>
        </w:rPr>
        <w:t>th</w:t>
      </w:r>
      <w:r w:rsidR="00C914E9">
        <w:rPr>
          <w:rFonts w:eastAsia="Times New Roman"/>
        </w:rPr>
        <w:t xml:space="preserve"> to the </w:t>
      </w:r>
      <w:r>
        <w:rPr>
          <w:rFonts w:eastAsia="Times New Roman"/>
        </w:rPr>
        <w:t>22</w:t>
      </w:r>
      <w:r w:rsidRPr="00B46AFF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, </w:t>
      </w:r>
      <w:r w:rsidR="00B46AFF">
        <w:rPr>
          <w:rFonts w:eastAsia="Times New Roman"/>
        </w:rPr>
        <w:t xml:space="preserve">RMIHC will celebrate its twentieth </w:t>
      </w:r>
      <w:ins w:id="1" w:author="Anna Kramer" w:date="2019-09-03T06:26:00Z">
        <w:r w:rsidR="00150064">
          <w:rPr>
            <w:rFonts w:eastAsia="Times New Roman"/>
          </w:rPr>
          <w:t xml:space="preserve">anniversary </w:t>
        </w:r>
      </w:ins>
      <w:del w:id="2" w:author="Anna Kramer" w:date="2019-09-03T06:26:00Z">
        <w:r w:rsidR="00B46AFF" w:rsidDel="00150064">
          <w:rPr>
            <w:rFonts w:eastAsia="Times New Roman"/>
          </w:rPr>
          <w:delText>an</w:delText>
        </w:r>
        <w:r w:rsidR="00C914E9" w:rsidDel="00150064">
          <w:rPr>
            <w:rFonts w:eastAsia="Times New Roman"/>
          </w:rPr>
          <w:delText>num</w:delText>
        </w:r>
        <w:r w:rsidR="00B46AFF" w:rsidDel="00150064">
          <w:rPr>
            <w:rFonts w:eastAsia="Times New Roman"/>
          </w:rPr>
          <w:delText xml:space="preserve"> </w:delText>
        </w:r>
      </w:del>
      <w:r w:rsidR="00B46AFF">
        <w:rPr>
          <w:rFonts w:eastAsia="Times New Roman"/>
        </w:rPr>
        <w:t>with a</w:t>
      </w:r>
      <w:r>
        <w:rPr>
          <w:rFonts w:eastAsia="Times New Roman"/>
        </w:rPr>
        <w:t xml:space="preserve"> </w:t>
      </w:r>
      <w:r w:rsidR="00172147">
        <w:rPr>
          <w:rFonts w:eastAsia="Times New Roman"/>
        </w:rPr>
        <w:t>stimulating</w:t>
      </w:r>
      <w:r w:rsidR="00B46AFF">
        <w:rPr>
          <w:rFonts w:eastAsia="Times New Roman"/>
        </w:rPr>
        <w:t xml:space="preserve"> program of panels and activities</w:t>
      </w:r>
      <w:r>
        <w:rPr>
          <w:rFonts w:eastAsia="Times New Roman"/>
        </w:rPr>
        <w:t>.</w:t>
      </w:r>
    </w:p>
    <w:p w14:paraId="28AD3FDA" w14:textId="77777777" w:rsidR="00430838" w:rsidRDefault="00430838" w:rsidP="00430838">
      <w:pPr>
        <w:rPr>
          <w:rFonts w:eastAsia="Times New Roman"/>
        </w:rPr>
      </w:pPr>
    </w:p>
    <w:p w14:paraId="197759A7" w14:textId="77777777" w:rsidR="00C914E9" w:rsidRDefault="006C441A" w:rsidP="00430838">
      <w:pPr>
        <w:rPr>
          <w:rFonts w:eastAsia="Times New Roman"/>
        </w:rPr>
      </w:pPr>
      <w:r w:rsidRPr="006C441A">
        <w:rPr>
          <w:rFonts w:eastAsia="Times New Roman"/>
        </w:rPr>
        <w:t>The principle goal of the conference is to provide graduate students with the opportunity to present their original work among their peers in an atmosphere that is both professional and </w:t>
      </w:r>
      <w:r w:rsidR="00C914E9">
        <w:rPr>
          <w:rFonts w:eastAsia="Times New Roman"/>
        </w:rPr>
        <w:t>amiable</w:t>
      </w:r>
      <w:r w:rsidRPr="006C441A">
        <w:rPr>
          <w:rFonts w:eastAsia="Times New Roman"/>
        </w:rPr>
        <w:t xml:space="preserve">. RMIHC mirrors the format and structure of a </w:t>
      </w:r>
      <w:r w:rsidR="00C914E9">
        <w:rPr>
          <w:rFonts w:eastAsia="Times New Roman"/>
        </w:rPr>
        <w:t>traditional</w:t>
      </w:r>
      <w:r w:rsidRPr="006C441A">
        <w:rPr>
          <w:rFonts w:eastAsia="Times New Roman"/>
        </w:rPr>
        <w:t> academic conference</w:t>
      </w:r>
      <w:r w:rsidR="000162C3">
        <w:rPr>
          <w:rFonts w:eastAsia="Times New Roman"/>
        </w:rPr>
        <w:t>, providing attendees with</w:t>
      </w:r>
      <w:r w:rsidR="000162C3" w:rsidRPr="006C441A">
        <w:rPr>
          <w:rFonts w:eastAsia="Times New Roman"/>
        </w:rPr>
        <w:t xml:space="preserve"> an excellent opportunity to practice </w:t>
      </w:r>
      <w:r w:rsidR="00172147">
        <w:rPr>
          <w:rFonts w:eastAsia="Times New Roman"/>
        </w:rPr>
        <w:t>fundamental</w:t>
      </w:r>
      <w:r w:rsidR="000162C3" w:rsidRPr="006C441A">
        <w:rPr>
          <w:rFonts w:eastAsia="Times New Roman"/>
        </w:rPr>
        <w:t xml:space="preserve"> </w:t>
      </w:r>
      <w:r w:rsidR="00C914E9">
        <w:rPr>
          <w:rFonts w:eastAsia="Times New Roman"/>
        </w:rPr>
        <w:t xml:space="preserve">career </w:t>
      </w:r>
      <w:r w:rsidR="000162C3" w:rsidRPr="006C441A">
        <w:rPr>
          <w:rFonts w:eastAsia="Times New Roman"/>
        </w:rPr>
        <w:t>skills in a congenial setting</w:t>
      </w:r>
      <w:r w:rsidRPr="006C441A">
        <w:rPr>
          <w:rFonts w:eastAsia="Times New Roman"/>
        </w:rPr>
        <w:t xml:space="preserve">. </w:t>
      </w:r>
      <w:r w:rsidR="00172147">
        <w:rPr>
          <w:rFonts w:eastAsia="Times New Roman"/>
        </w:rPr>
        <w:t>Each p</w:t>
      </w:r>
      <w:r w:rsidRPr="006C441A">
        <w:rPr>
          <w:rFonts w:eastAsia="Times New Roman"/>
        </w:rPr>
        <w:t>anel feature</w:t>
      </w:r>
      <w:r w:rsidR="00172147">
        <w:rPr>
          <w:rFonts w:eastAsia="Times New Roman"/>
        </w:rPr>
        <w:t>s</w:t>
      </w:r>
      <w:r w:rsidRPr="006C441A">
        <w:rPr>
          <w:rFonts w:eastAsia="Times New Roman"/>
        </w:rPr>
        <w:t xml:space="preserve"> a faculty </w:t>
      </w:r>
      <w:r w:rsidR="00461DB2">
        <w:rPr>
          <w:rFonts w:eastAsia="Times New Roman"/>
        </w:rPr>
        <w:t>chair</w:t>
      </w:r>
      <w:r w:rsidR="00172147">
        <w:rPr>
          <w:rFonts w:eastAsia="Times New Roman"/>
        </w:rPr>
        <w:t xml:space="preserve"> and</w:t>
      </w:r>
      <w:r w:rsidRPr="006C441A">
        <w:rPr>
          <w:rFonts w:eastAsia="Times New Roman"/>
        </w:rPr>
        <w:t xml:space="preserve"> a graduate student commentator.</w:t>
      </w:r>
      <w:r w:rsidR="00172147">
        <w:rPr>
          <w:rFonts w:eastAsia="Times New Roman"/>
        </w:rPr>
        <w:t xml:space="preserve"> Following presentations, panel attendees participate in an open discussion.</w:t>
      </w:r>
      <w:r w:rsidR="00C914E9">
        <w:rPr>
          <w:rFonts w:eastAsia="Times New Roman"/>
        </w:rPr>
        <w:t xml:space="preserve"> </w:t>
      </w:r>
      <w:r w:rsidR="004103DB">
        <w:rPr>
          <w:rFonts w:eastAsia="Times New Roman"/>
        </w:rPr>
        <w:t xml:space="preserve">The </w:t>
      </w:r>
      <w:r w:rsidR="00172147">
        <w:rPr>
          <w:rFonts w:eastAsia="Times New Roman"/>
        </w:rPr>
        <w:t>event’s</w:t>
      </w:r>
      <w:r w:rsidRPr="006C441A">
        <w:rPr>
          <w:rFonts w:eastAsia="Times New Roman"/>
        </w:rPr>
        <w:t xml:space="preserve"> graduate</w:t>
      </w:r>
      <w:r w:rsidR="001612D2">
        <w:rPr>
          <w:rFonts w:eastAsia="Times New Roman"/>
        </w:rPr>
        <w:t>-</w:t>
      </w:r>
      <w:r w:rsidRPr="006C441A">
        <w:rPr>
          <w:rFonts w:eastAsia="Times New Roman"/>
        </w:rPr>
        <w:t>student</w:t>
      </w:r>
      <w:r w:rsidR="001612D2">
        <w:rPr>
          <w:rFonts w:eastAsia="Times New Roman"/>
        </w:rPr>
        <w:t xml:space="preserve"> organizers</w:t>
      </w:r>
      <w:r w:rsidRPr="006C441A">
        <w:rPr>
          <w:rFonts w:eastAsia="Times New Roman"/>
        </w:rPr>
        <w:t xml:space="preserve"> benefit enormously</w:t>
      </w:r>
      <w:r w:rsidR="001612D2">
        <w:rPr>
          <w:rFonts w:eastAsia="Times New Roman"/>
        </w:rPr>
        <w:t xml:space="preserve"> by learning</w:t>
      </w:r>
      <w:r w:rsidRPr="006C441A">
        <w:rPr>
          <w:rFonts w:eastAsia="Times New Roman"/>
        </w:rPr>
        <w:t xml:space="preserve"> </w:t>
      </w:r>
      <w:r w:rsidR="001612D2">
        <w:rPr>
          <w:rFonts w:eastAsia="Times New Roman"/>
        </w:rPr>
        <w:t>how to</w:t>
      </w:r>
      <w:r w:rsidRPr="006C441A">
        <w:rPr>
          <w:rFonts w:eastAsia="Times New Roman"/>
        </w:rPr>
        <w:t xml:space="preserve"> </w:t>
      </w:r>
      <w:r w:rsidR="001612D2">
        <w:rPr>
          <w:rFonts w:eastAsia="Times New Roman"/>
        </w:rPr>
        <w:t>plan</w:t>
      </w:r>
      <w:r w:rsidRPr="006C441A">
        <w:rPr>
          <w:rFonts w:eastAsia="Times New Roman"/>
        </w:rPr>
        <w:t>, host, and sponsor a conferenc</w:t>
      </w:r>
      <w:r w:rsidR="00172147">
        <w:rPr>
          <w:rFonts w:eastAsia="Times New Roman"/>
        </w:rPr>
        <w:t>e</w:t>
      </w:r>
      <w:r w:rsidRPr="006C441A">
        <w:rPr>
          <w:rFonts w:eastAsia="Times New Roman"/>
        </w:rPr>
        <w:t xml:space="preserve"> of</w:t>
      </w:r>
      <w:r w:rsidR="00C914E9">
        <w:rPr>
          <w:rFonts w:eastAsia="Times New Roman"/>
        </w:rPr>
        <w:t xml:space="preserve"> considerable </w:t>
      </w:r>
      <w:r w:rsidRPr="006C441A">
        <w:rPr>
          <w:rFonts w:eastAsia="Times New Roman"/>
        </w:rPr>
        <w:t xml:space="preserve">size. </w:t>
      </w:r>
      <w:r w:rsidR="001612D2">
        <w:rPr>
          <w:rFonts w:eastAsia="Times New Roman"/>
        </w:rPr>
        <w:t xml:space="preserve">In addition, CU Boulder students who are not directly involved in </w:t>
      </w:r>
      <w:r w:rsidR="00172147">
        <w:rPr>
          <w:rFonts w:eastAsia="Times New Roman"/>
        </w:rPr>
        <w:t>organizing</w:t>
      </w:r>
      <w:r w:rsidR="00A310A4">
        <w:rPr>
          <w:rFonts w:eastAsia="Times New Roman"/>
        </w:rPr>
        <w:t xml:space="preserve"> </w:t>
      </w:r>
      <w:r w:rsidR="004103DB">
        <w:rPr>
          <w:rFonts w:eastAsia="Times New Roman"/>
        </w:rPr>
        <w:t>RMIHC</w:t>
      </w:r>
      <w:r w:rsidR="00A310A4">
        <w:rPr>
          <w:rFonts w:eastAsia="Times New Roman"/>
        </w:rPr>
        <w:t xml:space="preserve"> </w:t>
      </w:r>
      <w:r w:rsidR="00172147">
        <w:rPr>
          <w:rFonts w:eastAsia="Times New Roman"/>
        </w:rPr>
        <w:t xml:space="preserve">benefit because the conference </w:t>
      </w:r>
      <w:r w:rsidR="00A310A4">
        <w:rPr>
          <w:rFonts w:eastAsia="Times New Roman"/>
        </w:rPr>
        <w:t>offers them a convenient venue to practic</w:t>
      </w:r>
      <w:r w:rsidR="00C914E9">
        <w:rPr>
          <w:rFonts w:eastAsia="Times New Roman"/>
        </w:rPr>
        <w:t>e</w:t>
      </w:r>
      <w:r w:rsidR="00A310A4">
        <w:rPr>
          <w:rFonts w:eastAsia="Times New Roman"/>
        </w:rPr>
        <w:t xml:space="preserve"> skills that are integral to success in an academic career. </w:t>
      </w:r>
    </w:p>
    <w:p w14:paraId="12B70BC6" w14:textId="77777777" w:rsidR="00C914E9" w:rsidRDefault="00C914E9" w:rsidP="00430838">
      <w:pPr>
        <w:rPr>
          <w:rFonts w:eastAsia="Times New Roman"/>
        </w:rPr>
      </w:pPr>
    </w:p>
    <w:p w14:paraId="134B75F0" w14:textId="2A665596" w:rsidR="004103DB" w:rsidRDefault="006C441A" w:rsidP="00430838">
      <w:pPr>
        <w:rPr>
          <w:rFonts w:eastAsia="Times New Roman"/>
        </w:rPr>
      </w:pPr>
      <w:r w:rsidRPr="006C441A">
        <w:rPr>
          <w:rFonts w:eastAsia="Times New Roman"/>
        </w:rPr>
        <w:t>Th</w:t>
      </w:r>
      <w:r w:rsidR="00461DB2">
        <w:rPr>
          <w:rFonts w:eastAsia="Times New Roman"/>
        </w:rPr>
        <w:t>e</w:t>
      </w:r>
      <w:r w:rsidRPr="006C441A">
        <w:rPr>
          <w:rFonts w:eastAsia="Times New Roman"/>
        </w:rPr>
        <w:t> </w:t>
      </w:r>
      <w:r w:rsidR="00C914E9">
        <w:rPr>
          <w:rFonts w:eastAsia="Times New Roman"/>
        </w:rPr>
        <w:t>Rocky Mountain Interdisciplinary History Conference</w:t>
      </w:r>
      <w:r w:rsidRPr="006C441A">
        <w:rPr>
          <w:rFonts w:eastAsia="Times New Roman"/>
        </w:rPr>
        <w:t xml:space="preserve"> also offers</w:t>
      </w:r>
      <w:r w:rsidR="00461DB2">
        <w:rPr>
          <w:rFonts w:eastAsia="Times New Roman"/>
        </w:rPr>
        <w:t xml:space="preserve"> attendees </w:t>
      </w:r>
      <w:r w:rsidR="00C914E9">
        <w:rPr>
          <w:rFonts w:eastAsia="Times New Roman"/>
        </w:rPr>
        <w:t xml:space="preserve">valuable </w:t>
      </w:r>
      <w:r w:rsidR="00461DB2">
        <w:rPr>
          <w:rFonts w:eastAsia="Times New Roman"/>
        </w:rPr>
        <w:t>professional</w:t>
      </w:r>
      <w:ins w:id="3" w:author="Anna Kramer" w:date="2019-09-03T06:27:00Z">
        <w:r w:rsidR="00150064">
          <w:rPr>
            <w:rFonts w:eastAsia="Times New Roman"/>
          </w:rPr>
          <w:t xml:space="preserve"> </w:t>
        </w:r>
      </w:ins>
      <w:bookmarkStart w:id="4" w:name="_GoBack"/>
      <w:bookmarkEnd w:id="4"/>
      <w:del w:id="5" w:author="Anna Kramer" w:date="2019-09-03T06:27:00Z">
        <w:r w:rsidR="00461DB2" w:rsidDel="00150064">
          <w:rPr>
            <w:rFonts w:eastAsia="Times New Roman"/>
          </w:rPr>
          <w:delText>-</w:delText>
        </w:r>
      </w:del>
      <w:r w:rsidR="00461DB2">
        <w:rPr>
          <w:rFonts w:eastAsia="Times New Roman"/>
        </w:rPr>
        <w:t xml:space="preserve">networking </w:t>
      </w:r>
      <w:r w:rsidRPr="006C441A">
        <w:rPr>
          <w:rFonts w:eastAsia="Times New Roman"/>
        </w:rPr>
        <w:t>opportunities</w:t>
      </w:r>
      <w:r w:rsidR="00461DB2">
        <w:rPr>
          <w:rFonts w:eastAsia="Times New Roman"/>
        </w:rPr>
        <w:t xml:space="preserve">. Among these are </w:t>
      </w:r>
      <w:r w:rsidRPr="006C441A">
        <w:rPr>
          <w:rFonts w:eastAsia="Times New Roman"/>
        </w:rPr>
        <w:t>a</w:t>
      </w:r>
      <w:r>
        <w:rPr>
          <w:rFonts w:eastAsia="Times New Roman"/>
        </w:rPr>
        <w:t xml:space="preserve"> </w:t>
      </w:r>
      <w:r w:rsidRPr="006C441A">
        <w:rPr>
          <w:rFonts w:eastAsia="Times New Roman"/>
        </w:rPr>
        <w:t>hike at Chautauqua Park, a welcom</w:t>
      </w:r>
      <w:r w:rsidR="00A310A4">
        <w:rPr>
          <w:rFonts w:eastAsia="Times New Roman"/>
        </w:rPr>
        <w:t>e banquet</w:t>
      </w:r>
      <w:r w:rsidRPr="006C441A">
        <w:rPr>
          <w:rFonts w:eastAsia="Times New Roman"/>
        </w:rPr>
        <w:t>, a</w:t>
      </w:r>
      <w:r w:rsidR="00A310A4">
        <w:rPr>
          <w:rFonts w:eastAsia="Times New Roman"/>
        </w:rPr>
        <w:t xml:space="preserve"> pedagogy workshop</w:t>
      </w:r>
      <w:r w:rsidRPr="006C441A">
        <w:rPr>
          <w:rFonts w:eastAsia="Times New Roman"/>
        </w:rPr>
        <w:t xml:space="preserve">, and a keynote </w:t>
      </w:r>
      <w:r w:rsidR="00A310A4">
        <w:rPr>
          <w:rFonts w:eastAsia="Times New Roman"/>
        </w:rPr>
        <w:t>dinner with a guest speaker</w:t>
      </w:r>
      <w:r w:rsidRPr="006C441A">
        <w:rPr>
          <w:rFonts w:eastAsia="Times New Roman"/>
        </w:rPr>
        <w:t xml:space="preserve">. This year’s </w:t>
      </w:r>
      <w:r w:rsidR="00A310A4">
        <w:rPr>
          <w:rFonts w:eastAsia="Times New Roman"/>
        </w:rPr>
        <w:t xml:space="preserve">keynote </w:t>
      </w:r>
      <w:r w:rsidRPr="006C441A">
        <w:rPr>
          <w:rFonts w:eastAsia="Times New Roman"/>
        </w:rPr>
        <w:t xml:space="preserve">address will be </w:t>
      </w:r>
      <w:r w:rsidR="00A310A4">
        <w:rPr>
          <w:rFonts w:eastAsia="Times New Roman"/>
        </w:rPr>
        <w:t>delivered</w:t>
      </w:r>
      <w:r w:rsidRPr="006C441A">
        <w:rPr>
          <w:rFonts w:eastAsia="Times New Roman"/>
        </w:rPr>
        <w:t xml:space="preserve"> by Dr. </w:t>
      </w:r>
      <w:r w:rsidR="00461DB2">
        <w:rPr>
          <w:rFonts w:eastAsia="Times New Roman"/>
        </w:rPr>
        <w:t>Laura Westhoff</w:t>
      </w:r>
      <w:r w:rsidRPr="006C441A">
        <w:rPr>
          <w:rFonts w:eastAsia="Times New Roman"/>
        </w:rPr>
        <w:t>, a specialist</w:t>
      </w:r>
      <w:r w:rsidR="00461DB2">
        <w:rPr>
          <w:rFonts w:eastAsia="Times New Roman"/>
          <w:color w:val="000000" w:themeColor="text1"/>
          <w:shd w:val="clear" w:color="auto" w:fill="FFFFFF"/>
        </w:rPr>
        <w:t xml:space="preserve"> in the fields of the Gilded Age and Progressive Era, American Democracy and </w:t>
      </w:r>
      <w:r w:rsidR="007B16DA">
        <w:rPr>
          <w:rFonts w:eastAsia="Times New Roman"/>
          <w:color w:val="000000" w:themeColor="text1"/>
          <w:shd w:val="clear" w:color="auto" w:fill="FFFFFF"/>
        </w:rPr>
        <w:t>s</w:t>
      </w:r>
      <w:r w:rsidR="00461DB2">
        <w:rPr>
          <w:rFonts w:eastAsia="Times New Roman"/>
          <w:color w:val="000000" w:themeColor="text1"/>
          <w:shd w:val="clear" w:color="auto" w:fill="FFFFFF"/>
        </w:rPr>
        <w:t>ocial movements, the Scholarship of Teaching and Learning History</w:t>
      </w:r>
      <w:r w:rsidR="004103DB">
        <w:rPr>
          <w:rFonts w:eastAsia="Times New Roman"/>
          <w:color w:val="000000" w:themeColor="text1"/>
          <w:shd w:val="clear" w:color="auto" w:fill="FFFFFF"/>
        </w:rPr>
        <w:t xml:space="preserve"> (SoTL)</w:t>
      </w:r>
      <w:r w:rsidR="00461DB2">
        <w:rPr>
          <w:rFonts w:eastAsia="Times New Roman"/>
          <w:color w:val="000000" w:themeColor="text1"/>
          <w:shd w:val="clear" w:color="auto" w:fill="FFFFFF"/>
        </w:rPr>
        <w:t>, and the History of Education</w:t>
      </w:r>
      <w:r w:rsidRPr="006C441A">
        <w:rPr>
          <w:rFonts w:eastAsia="Times New Roman"/>
        </w:rPr>
        <w:t xml:space="preserve">. </w:t>
      </w:r>
      <w:r w:rsidR="004103DB">
        <w:rPr>
          <w:rFonts w:eastAsia="Times New Roman"/>
        </w:rPr>
        <w:t xml:space="preserve">At the keynote address, Dr. Westhoff will discuss her current </w:t>
      </w:r>
      <w:r w:rsidR="007B16DA">
        <w:rPr>
          <w:rFonts w:eastAsia="Times New Roman"/>
        </w:rPr>
        <w:t>work</w:t>
      </w:r>
      <w:r w:rsidR="004103DB">
        <w:rPr>
          <w:rFonts w:eastAsia="Times New Roman"/>
        </w:rPr>
        <w:t>, which focuses on the intersection between education and social activism during the mid-twentieth century</w:t>
      </w:r>
      <w:r w:rsidRPr="006C441A">
        <w:rPr>
          <w:rFonts w:eastAsia="Times New Roman"/>
        </w:rPr>
        <w:t xml:space="preserve">. </w:t>
      </w:r>
    </w:p>
    <w:p w14:paraId="50F824D8" w14:textId="77777777" w:rsidR="00430838" w:rsidRDefault="00430838" w:rsidP="00430838">
      <w:pPr>
        <w:rPr>
          <w:rFonts w:eastAsia="Times New Roman"/>
        </w:rPr>
      </w:pPr>
    </w:p>
    <w:p w14:paraId="5AAA5632" w14:textId="77777777" w:rsidR="006C441A" w:rsidRPr="006C441A" w:rsidRDefault="005445E5" w:rsidP="00430838">
      <w:pPr>
        <w:rPr>
          <w:rFonts w:eastAsia="Times New Roman"/>
        </w:rPr>
      </w:pPr>
      <w:r>
        <w:rPr>
          <w:rFonts w:eastAsia="Times New Roman"/>
        </w:rPr>
        <w:t>Every year t</w:t>
      </w:r>
      <w:r w:rsidR="00461DB2">
        <w:rPr>
          <w:rFonts w:eastAsia="Times New Roman"/>
        </w:rPr>
        <w:t>he Rocky Mountain Inter</w:t>
      </w:r>
      <w:r>
        <w:rPr>
          <w:rFonts w:eastAsia="Times New Roman"/>
        </w:rPr>
        <w:t>disciplinary History Conference</w:t>
      </w:r>
      <w:r w:rsidR="00461DB2">
        <w:rPr>
          <w:rFonts w:eastAsia="Times New Roman"/>
        </w:rPr>
        <w:t xml:space="preserve"> </w:t>
      </w:r>
      <w:r>
        <w:rPr>
          <w:rFonts w:eastAsia="Times New Roman"/>
        </w:rPr>
        <w:t>gives attendees the</w:t>
      </w:r>
      <w:r w:rsidR="006C441A" w:rsidRPr="006C441A">
        <w:rPr>
          <w:rFonts w:eastAsia="Times New Roman"/>
        </w:rPr>
        <w:t> opportunity to make professional connections</w:t>
      </w:r>
      <w:r>
        <w:rPr>
          <w:rFonts w:eastAsia="Times New Roman"/>
        </w:rPr>
        <w:t xml:space="preserve"> within and across disciplinary lines</w:t>
      </w:r>
      <w:r w:rsidR="006C441A" w:rsidRPr="006C441A">
        <w:rPr>
          <w:rFonts w:eastAsia="Times New Roman"/>
        </w:rPr>
        <w:t>, to discuss their scholarship</w:t>
      </w:r>
      <w:r>
        <w:rPr>
          <w:rFonts w:eastAsia="Times New Roman"/>
        </w:rPr>
        <w:t xml:space="preserve"> and solicit feedback</w:t>
      </w:r>
      <w:r w:rsidR="006C441A" w:rsidRPr="006C441A">
        <w:rPr>
          <w:rFonts w:eastAsia="Times New Roman"/>
        </w:rPr>
        <w:t xml:space="preserve">, and to become better acquainted with the University of Colorado Boulder and </w:t>
      </w:r>
      <w:r>
        <w:rPr>
          <w:rFonts w:eastAsia="Times New Roman"/>
        </w:rPr>
        <w:t>the many</w:t>
      </w:r>
      <w:r w:rsidR="006C441A" w:rsidRPr="006C441A">
        <w:rPr>
          <w:rFonts w:eastAsia="Times New Roman"/>
        </w:rPr>
        <w:t xml:space="preserve"> resources it has to offer</w:t>
      </w:r>
      <w:r w:rsidR="006C441A">
        <w:rPr>
          <w:rFonts w:eastAsia="Times New Roman"/>
        </w:rPr>
        <w:t>.</w:t>
      </w:r>
      <w:r w:rsidR="00A310A4">
        <w:rPr>
          <w:rFonts w:eastAsia="Times New Roman"/>
        </w:rPr>
        <w:t xml:space="preserve"> </w:t>
      </w:r>
    </w:p>
    <w:p w14:paraId="53B9B34D" w14:textId="77777777" w:rsidR="003E19B5" w:rsidRDefault="00150064"/>
    <w:sectPr w:rsidR="003E19B5" w:rsidSect="0054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Kramer">
    <w15:presenceInfo w15:providerId="None" w15:userId="Anna Kr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A"/>
    <w:rsid w:val="000162C3"/>
    <w:rsid w:val="0008619B"/>
    <w:rsid w:val="00150064"/>
    <w:rsid w:val="001612D2"/>
    <w:rsid w:val="00172147"/>
    <w:rsid w:val="001E0845"/>
    <w:rsid w:val="00383C0E"/>
    <w:rsid w:val="004103DB"/>
    <w:rsid w:val="00430838"/>
    <w:rsid w:val="00461DB2"/>
    <w:rsid w:val="005445E5"/>
    <w:rsid w:val="00546436"/>
    <w:rsid w:val="006C441A"/>
    <w:rsid w:val="00717351"/>
    <w:rsid w:val="007B16DA"/>
    <w:rsid w:val="00A310A4"/>
    <w:rsid w:val="00B46AFF"/>
    <w:rsid w:val="00C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CBE8"/>
  <w15:chartTrackingRefBased/>
  <w15:docId w15:val="{B9266563-F27A-6D45-951F-DD64C074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441A"/>
  </w:style>
  <w:style w:type="paragraph" w:styleId="BalloonText">
    <w:name w:val="Balloon Text"/>
    <w:basedOn w:val="Normal"/>
    <w:link w:val="BalloonTextChar"/>
    <w:uiPriority w:val="99"/>
    <w:semiHidden/>
    <w:unhideWhenUsed/>
    <w:rsid w:val="001500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0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 Kramer</cp:lastModifiedBy>
  <cp:revision>4</cp:revision>
  <dcterms:created xsi:type="dcterms:W3CDTF">2019-08-30T23:34:00Z</dcterms:created>
  <dcterms:modified xsi:type="dcterms:W3CDTF">2019-09-03T12:27:00Z</dcterms:modified>
</cp:coreProperties>
</file>